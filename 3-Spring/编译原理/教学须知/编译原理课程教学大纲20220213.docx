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DB79" w14:textId="77777777" w:rsidR="00B04A71" w:rsidRPr="002F2A6C" w:rsidRDefault="00B04A71" w:rsidP="00B04A71">
      <w:pPr>
        <w:spacing w:line="320" w:lineRule="exact"/>
        <w:ind w:left="2409"/>
        <w:rPr>
          <w:rFonts w:ascii="宋体" w:hAnsi="宋体"/>
          <w:b/>
          <w:color w:val="000000"/>
          <w:sz w:val="32"/>
          <w:szCs w:val="32"/>
        </w:rPr>
      </w:pPr>
      <w:r w:rsidRPr="002F2A6C">
        <w:rPr>
          <w:rFonts w:ascii="宋体" w:hAnsi="宋体" w:hint="eastAsia"/>
          <w:b/>
          <w:color w:val="000000"/>
          <w:sz w:val="32"/>
          <w:szCs w:val="32"/>
        </w:rPr>
        <w:t>编译原理课程教学大纲</w:t>
      </w:r>
    </w:p>
    <w:p w14:paraId="3E86B8E1" w14:textId="77777777" w:rsidR="00B04A71" w:rsidRPr="002F2A6C" w:rsidRDefault="00B04A71" w:rsidP="00B04A71">
      <w:pPr>
        <w:spacing w:line="320" w:lineRule="exact"/>
        <w:ind w:left="2409"/>
        <w:rPr>
          <w:rFonts w:ascii="宋体" w:hAnsi="宋体"/>
          <w:b/>
          <w:color w:val="000000"/>
          <w:sz w:val="32"/>
          <w:szCs w:val="32"/>
        </w:rPr>
      </w:pPr>
    </w:p>
    <w:p w14:paraId="516F5665"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课程名称：</w:t>
      </w:r>
      <w:r w:rsidRPr="002F2A6C">
        <w:rPr>
          <w:rFonts w:ascii="宋体" w:hAnsi="宋体" w:hint="eastAsia"/>
          <w:b/>
          <w:bCs/>
          <w:color w:val="000000"/>
          <w:sz w:val="24"/>
        </w:rPr>
        <w:tab/>
        <w:t xml:space="preserve">    编译原理</w:t>
      </w:r>
    </w:p>
    <w:p w14:paraId="3752458C" w14:textId="77777777" w:rsidR="00B04A71" w:rsidRPr="002F2A6C" w:rsidRDefault="00B04A71" w:rsidP="00B04A71">
      <w:pPr>
        <w:spacing w:line="320" w:lineRule="exact"/>
        <w:rPr>
          <w:rFonts w:ascii="宋体" w:hAnsi="宋体"/>
          <w:color w:val="000000"/>
          <w:sz w:val="24"/>
        </w:rPr>
      </w:pPr>
    </w:p>
    <w:p w14:paraId="6A42D211"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课程代码:</w:t>
      </w:r>
      <w:r w:rsidRPr="002F2A6C">
        <w:rPr>
          <w:rFonts w:ascii="宋体" w:hAnsi="宋体" w:hint="eastAsia"/>
          <w:b/>
          <w:color w:val="000000"/>
          <w:sz w:val="24"/>
        </w:rPr>
        <w:t xml:space="preserve"> </w:t>
      </w:r>
      <w:r w:rsidRPr="002F2A6C">
        <w:rPr>
          <w:rFonts w:ascii="宋体" w:hAnsi="宋体" w:hint="eastAsia"/>
          <w:b/>
          <w:color w:val="000000"/>
          <w:sz w:val="24"/>
        </w:rPr>
        <w:tab/>
      </w:r>
      <w:r w:rsidRPr="002F2A6C">
        <w:rPr>
          <w:rFonts w:ascii="宋体" w:hAnsi="宋体" w:hint="eastAsia"/>
          <w:b/>
          <w:color w:val="000000"/>
          <w:sz w:val="24"/>
        </w:rPr>
        <w:tab/>
      </w:r>
      <w:r w:rsidRPr="002F2A6C">
        <w:rPr>
          <w:rFonts w:ascii="宋体" w:hAnsi="宋体" w:hint="eastAsia"/>
          <w:color w:val="000000"/>
          <w:sz w:val="24"/>
        </w:rPr>
        <w:t xml:space="preserve"> </w:t>
      </w:r>
      <w:r w:rsidRPr="002F2A6C">
        <w:rPr>
          <w:rFonts w:ascii="宋体" w:hAnsi="宋体"/>
          <w:color w:val="000000"/>
          <w:sz w:val="24"/>
        </w:rPr>
        <w:t>CST3</w:t>
      </w:r>
      <w:r w:rsidRPr="002F2A6C">
        <w:rPr>
          <w:rFonts w:ascii="宋体" w:hAnsi="宋体" w:hint="eastAsia"/>
          <w:color w:val="000000"/>
          <w:sz w:val="24"/>
        </w:rPr>
        <w:t>1</w:t>
      </w:r>
      <w:r w:rsidRPr="002F2A6C">
        <w:rPr>
          <w:rFonts w:ascii="宋体" w:hAnsi="宋体"/>
          <w:color w:val="000000"/>
          <w:sz w:val="24"/>
        </w:rPr>
        <w:t>1</w:t>
      </w:r>
      <w:r w:rsidRPr="002F2A6C">
        <w:rPr>
          <w:rFonts w:ascii="宋体" w:hAnsi="宋体" w:hint="eastAsia"/>
          <w:color w:val="000000"/>
          <w:sz w:val="24"/>
        </w:rPr>
        <w:t>10</w:t>
      </w:r>
    </w:p>
    <w:p w14:paraId="2081B796" w14:textId="77777777" w:rsidR="00B04A71" w:rsidRPr="002F2A6C" w:rsidRDefault="00B04A71" w:rsidP="00B04A71">
      <w:pPr>
        <w:spacing w:line="320" w:lineRule="exact"/>
        <w:rPr>
          <w:rFonts w:ascii="宋体" w:hAnsi="宋体"/>
          <w:color w:val="000000"/>
          <w:sz w:val="24"/>
        </w:rPr>
      </w:pPr>
    </w:p>
    <w:p w14:paraId="2B6CAE11"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color w:val="000000"/>
          <w:sz w:val="24"/>
        </w:rPr>
        <w:t>课程英文名称：</w:t>
      </w:r>
      <w:r w:rsidRPr="002F2A6C">
        <w:rPr>
          <w:rFonts w:ascii="宋体" w:hAnsi="宋体" w:hint="eastAsia"/>
          <w:b/>
          <w:color w:val="000000"/>
          <w:sz w:val="24"/>
        </w:rPr>
        <w:tab/>
      </w:r>
      <w:r w:rsidR="008F72A5">
        <w:rPr>
          <w:rFonts w:ascii="宋体" w:hAnsi="宋体" w:hint="eastAsia"/>
          <w:b/>
          <w:color w:val="000000"/>
          <w:sz w:val="24"/>
        </w:rPr>
        <w:t>Compiler</w:t>
      </w:r>
      <w:r w:rsidR="008F72A5">
        <w:rPr>
          <w:rFonts w:ascii="宋体" w:hAnsi="宋体"/>
          <w:b/>
          <w:color w:val="000000"/>
          <w:sz w:val="24"/>
        </w:rPr>
        <w:t xml:space="preserve"> </w:t>
      </w:r>
      <w:r w:rsidR="008F72A5">
        <w:rPr>
          <w:rFonts w:ascii="宋体" w:hAnsi="宋体" w:hint="eastAsia"/>
          <w:b/>
          <w:color w:val="000000"/>
          <w:sz w:val="24"/>
        </w:rPr>
        <w:t>Principles</w:t>
      </w:r>
    </w:p>
    <w:p w14:paraId="5AA07028" w14:textId="77777777" w:rsidR="00B04A71" w:rsidRPr="002F2A6C" w:rsidRDefault="00B04A71" w:rsidP="00B04A71">
      <w:pPr>
        <w:spacing w:line="320" w:lineRule="exact"/>
        <w:rPr>
          <w:rFonts w:ascii="宋体" w:hAnsi="宋体"/>
          <w:color w:val="000000"/>
          <w:sz w:val="24"/>
        </w:rPr>
      </w:pPr>
    </w:p>
    <w:p w14:paraId="57FB963B" w14:textId="77777777" w:rsidR="00B04A71" w:rsidRPr="00276E0F" w:rsidRDefault="00B04A71" w:rsidP="00276E0F">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课程负责人</w:t>
      </w:r>
      <w:r w:rsidRPr="002F2A6C">
        <w:rPr>
          <w:rFonts w:ascii="宋体" w:hAnsi="宋体" w:hint="eastAsia"/>
          <w:b/>
          <w:color w:val="000000"/>
          <w:sz w:val="24"/>
        </w:rPr>
        <w:t>：</w:t>
      </w:r>
      <w:r w:rsidRPr="002F2A6C">
        <w:rPr>
          <w:rFonts w:ascii="宋体" w:hAnsi="宋体" w:hint="eastAsia"/>
          <w:color w:val="000000"/>
          <w:sz w:val="24"/>
        </w:rPr>
        <w:t xml:space="preserve">   </w:t>
      </w:r>
      <w:r w:rsidRPr="00276E0F">
        <w:rPr>
          <w:rFonts w:ascii="宋体" w:hAnsi="宋体" w:hint="eastAsia"/>
          <w:bCs/>
          <w:color w:val="000000"/>
          <w:sz w:val="24"/>
        </w:rPr>
        <w:t xml:space="preserve"> </w:t>
      </w:r>
      <w:del w:id="0" w:author="zm@cqu.edu.cn" w:date="2018-12-21T12:56:00Z">
        <w:r w:rsidRPr="00276E0F" w:rsidDel="00276E0F">
          <w:rPr>
            <w:rFonts w:ascii="宋体" w:hAnsi="宋体" w:hint="eastAsia"/>
            <w:bCs/>
            <w:color w:val="000000"/>
            <w:sz w:val="24"/>
          </w:rPr>
          <w:delText>夏云霓</w:delText>
        </w:r>
      </w:del>
      <w:ins w:id="1" w:author="zm@cqu.edu.cn" w:date="2018-12-21T12:56:00Z">
        <w:r w:rsidR="00276E0F" w:rsidRPr="00276E0F">
          <w:rPr>
            <w:rFonts w:ascii="宋体" w:hAnsi="宋体" w:hint="eastAsia"/>
            <w:bCs/>
            <w:color w:val="000000"/>
            <w:sz w:val="24"/>
          </w:rPr>
          <w:t xml:space="preserve">张敏 </w:t>
        </w:r>
      </w:ins>
      <w:r w:rsidRPr="00276E0F">
        <w:rPr>
          <w:rFonts w:ascii="宋体" w:hAnsi="宋体" w:hint="eastAsia"/>
          <w:bCs/>
          <w:color w:val="000000"/>
          <w:sz w:val="24"/>
        </w:rPr>
        <w:t xml:space="preserve"> </w:t>
      </w:r>
    </w:p>
    <w:p w14:paraId="68C4483C" w14:textId="77777777" w:rsidR="00B04A71" w:rsidRPr="002F2A6C" w:rsidRDefault="00B04A71" w:rsidP="00B04A71">
      <w:pPr>
        <w:spacing w:line="320" w:lineRule="exact"/>
        <w:rPr>
          <w:rFonts w:ascii="宋体" w:hAnsi="宋体"/>
          <w:color w:val="000000"/>
          <w:sz w:val="24"/>
        </w:rPr>
      </w:pPr>
    </w:p>
    <w:p w14:paraId="4D1412F8" w14:textId="1EE8E4D5"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学时与学分</w:t>
      </w:r>
      <w:r w:rsidRPr="002F2A6C">
        <w:rPr>
          <w:rFonts w:ascii="宋体" w:hAnsi="宋体" w:hint="eastAsia"/>
          <w:bCs/>
          <w:color w:val="000000"/>
          <w:sz w:val="24"/>
        </w:rPr>
        <w:t>：</w:t>
      </w:r>
      <w:r w:rsidRPr="002F2A6C">
        <w:rPr>
          <w:rFonts w:ascii="宋体" w:hAnsi="宋体" w:hint="eastAsia"/>
          <w:bCs/>
          <w:color w:val="000000"/>
          <w:sz w:val="24"/>
        </w:rPr>
        <w:tab/>
      </w:r>
      <w:r w:rsidRPr="002F2A6C">
        <w:rPr>
          <w:rFonts w:ascii="宋体" w:hAnsi="宋体" w:hint="eastAsia"/>
          <w:bCs/>
          <w:color w:val="000000"/>
          <w:sz w:val="24"/>
        </w:rPr>
        <w:tab/>
      </w:r>
      <w:r w:rsidR="00007706">
        <w:rPr>
          <w:rFonts w:ascii="宋体" w:hAnsi="宋体"/>
          <w:color w:val="000000"/>
          <w:sz w:val="24"/>
        </w:rPr>
        <w:t>64</w:t>
      </w:r>
      <w:r w:rsidRPr="002F2A6C">
        <w:rPr>
          <w:rFonts w:ascii="宋体" w:hAnsi="宋体" w:hint="eastAsia"/>
          <w:b/>
          <w:color w:val="000000"/>
          <w:sz w:val="24"/>
        </w:rPr>
        <w:t>学时</w:t>
      </w:r>
      <w:r w:rsidRPr="002F2A6C">
        <w:rPr>
          <w:rFonts w:ascii="宋体" w:hAnsi="宋体"/>
          <w:color w:val="000000"/>
          <w:sz w:val="24"/>
        </w:rPr>
        <w:t xml:space="preserve">   </w:t>
      </w:r>
      <w:r w:rsidR="00007706">
        <w:rPr>
          <w:rFonts w:ascii="宋体" w:hAnsi="宋体"/>
          <w:color w:val="000000"/>
          <w:sz w:val="24"/>
        </w:rPr>
        <w:t>3.5</w:t>
      </w:r>
      <w:r w:rsidRPr="002F2A6C">
        <w:rPr>
          <w:rFonts w:ascii="宋体" w:hAnsi="宋体" w:hint="eastAsia"/>
          <w:b/>
          <w:color w:val="000000"/>
          <w:sz w:val="24"/>
        </w:rPr>
        <w:t>学分</w:t>
      </w:r>
    </w:p>
    <w:p w14:paraId="2AD752A6" w14:textId="77777777" w:rsidR="00B04A71" w:rsidRPr="002F2A6C" w:rsidRDefault="00B04A71" w:rsidP="00B04A71">
      <w:pPr>
        <w:spacing w:line="320" w:lineRule="exact"/>
        <w:rPr>
          <w:rFonts w:ascii="宋体" w:hAnsi="宋体"/>
          <w:color w:val="000000"/>
          <w:sz w:val="24"/>
        </w:rPr>
      </w:pPr>
    </w:p>
    <w:p w14:paraId="218A661A"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color w:val="000000"/>
          <w:sz w:val="24"/>
        </w:rPr>
        <w:t>课程性质：</w:t>
      </w:r>
      <w:r w:rsidRPr="002F2A6C">
        <w:rPr>
          <w:rFonts w:ascii="宋体" w:hAnsi="宋体" w:hint="eastAsia"/>
          <w:b/>
          <w:color w:val="000000"/>
          <w:sz w:val="24"/>
        </w:rPr>
        <w:tab/>
      </w:r>
      <w:r w:rsidRPr="002F2A6C">
        <w:rPr>
          <w:rFonts w:ascii="宋体" w:hAnsi="宋体" w:hint="eastAsia"/>
          <w:b/>
          <w:color w:val="000000"/>
          <w:sz w:val="24"/>
        </w:rPr>
        <w:tab/>
      </w:r>
      <w:r w:rsidRPr="002F2A6C">
        <w:rPr>
          <w:rFonts w:ascii="宋体" w:hAnsi="宋体" w:hint="eastAsia"/>
          <w:color w:val="000000"/>
          <w:sz w:val="24"/>
        </w:rPr>
        <w:t>必修/选修</w:t>
      </w:r>
      <w:ins w:id="2" w:author="zm@cqu.edu.cn" w:date="2018-12-21T12:56:00Z">
        <w:r w:rsidR="00276E0F">
          <w:rPr>
            <w:rFonts w:ascii="宋体" w:hAnsi="宋体" w:hint="eastAsia"/>
            <w:color w:val="000000"/>
            <w:sz w:val="24"/>
          </w:rPr>
          <w:t xml:space="preserve"> </w:t>
        </w:r>
      </w:ins>
    </w:p>
    <w:p w14:paraId="0374C0C6" w14:textId="77777777" w:rsidR="00B04A71" w:rsidRPr="002F2A6C" w:rsidRDefault="00B04A71" w:rsidP="00B04A71">
      <w:pPr>
        <w:spacing w:line="320" w:lineRule="exact"/>
        <w:rPr>
          <w:rFonts w:ascii="宋体" w:hAnsi="宋体"/>
          <w:color w:val="000000"/>
          <w:sz w:val="24"/>
        </w:rPr>
      </w:pPr>
    </w:p>
    <w:p w14:paraId="31141704"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color w:val="000000"/>
          <w:sz w:val="24"/>
        </w:rPr>
        <w:t>课程类型:</w:t>
      </w:r>
      <w:r w:rsidRPr="002F2A6C">
        <w:rPr>
          <w:rFonts w:ascii="宋体" w:hAnsi="宋体" w:hint="eastAsia"/>
          <w:b/>
          <w:color w:val="000000"/>
          <w:sz w:val="24"/>
        </w:rPr>
        <w:tab/>
      </w:r>
      <w:r w:rsidRPr="002F2A6C">
        <w:rPr>
          <w:rFonts w:ascii="宋体" w:hAnsi="宋体" w:hint="eastAsia"/>
          <w:b/>
          <w:color w:val="000000"/>
          <w:sz w:val="24"/>
        </w:rPr>
        <w:tab/>
      </w:r>
      <w:r w:rsidRPr="002F2A6C">
        <w:rPr>
          <w:rFonts w:ascii="宋体" w:hAnsi="宋体" w:hint="eastAsia"/>
          <w:b/>
          <w:color w:val="000000"/>
          <w:sz w:val="24"/>
        </w:rPr>
        <w:tab/>
      </w:r>
      <w:r w:rsidRPr="002F2A6C">
        <w:rPr>
          <w:rFonts w:ascii="宋体" w:hAnsi="宋体" w:hint="eastAsia"/>
          <w:color w:val="000000"/>
          <w:sz w:val="24"/>
        </w:rPr>
        <w:t>非限制选修</w:t>
      </w:r>
    </w:p>
    <w:p w14:paraId="719AA9C6" w14:textId="77777777" w:rsidR="00B04A71" w:rsidRPr="002F2A6C" w:rsidRDefault="00B04A71" w:rsidP="00B04A71">
      <w:pPr>
        <w:spacing w:line="320" w:lineRule="exact"/>
        <w:rPr>
          <w:rFonts w:ascii="宋体" w:hAnsi="宋体"/>
          <w:color w:val="000000"/>
          <w:sz w:val="24"/>
        </w:rPr>
      </w:pPr>
    </w:p>
    <w:p w14:paraId="557001EC" w14:textId="67397FAA" w:rsidR="00B04A71" w:rsidRPr="0075197E" w:rsidRDefault="00B04A71" w:rsidP="0075197E">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适用专业</w:t>
      </w:r>
      <w:r w:rsidRPr="002F2A6C">
        <w:rPr>
          <w:rFonts w:ascii="宋体" w:hAnsi="宋体" w:hint="eastAsia"/>
          <w:bCs/>
          <w:color w:val="000000"/>
          <w:sz w:val="24"/>
        </w:rPr>
        <w:t>：</w:t>
      </w:r>
      <w:r w:rsidRPr="002F2A6C">
        <w:rPr>
          <w:rFonts w:ascii="宋体" w:hAnsi="宋体"/>
          <w:bCs/>
          <w:color w:val="000000"/>
          <w:sz w:val="24"/>
        </w:rPr>
        <w:t xml:space="preserve"> </w:t>
      </w:r>
      <w:r w:rsidRPr="002F2A6C">
        <w:rPr>
          <w:rFonts w:ascii="宋体" w:hAnsi="宋体" w:hint="eastAsia"/>
          <w:bCs/>
          <w:color w:val="000000"/>
          <w:sz w:val="24"/>
        </w:rPr>
        <w:tab/>
      </w:r>
      <w:r w:rsidRPr="0075197E">
        <w:rPr>
          <w:rFonts w:ascii="宋体" w:hAnsi="宋体" w:hint="eastAsia"/>
          <w:bCs/>
          <w:color w:val="000000"/>
          <w:sz w:val="24"/>
        </w:rPr>
        <w:t>计算机科学与技术</w:t>
      </w:r>
      <w:r w:rsidR="001364D1">
        <w:rPr>
          <w:rFonts w:ascii="宋体" w:hAnsi="宋体" w:hint="eastAsia"/>
          <w:bCs/>
          <w:color w:val="000000"/>
          <w:sz w:val="24"/>
        </w:rPr>
        <w:t>/</w:t>
      </w:r>
      <w:r w:rsidRPr="0075197E">
        <w:rPr>
          <w:rFonts w:ascii="宋体" w:hAnsi="宋体" w:hint="eastAsia"/>
          <w:bCs/>
          <w:color w:val="000000"/>
          <w:sz w:val="24"/>
        </w:rPr>
        <w:t>信息安全</w:t>
      </w:r>
      <w:r w:rsidR="001364D1">
        <w:rPr>
          <w:rFonts w:ascii="宋体" w:hAnsi="宋体" w:hint="eastAsia"/>
          <w:bCs/>
          <w:color w:val="000000"/>
          <w:sz w:val="24"/>
        </w:rPr>
        <w:t>/</w:t>
      </w:r>
      <w:r w:rsidRPr="0075197E">
        <w:rPr>
          <w:rFonts w:ascii="宋体" w:hAnsi="宋体" w:hint="eastAsia"/>
          <w:bCs/>
          <w:color w:val="000000"/>
          <w:sz w:val="24"/>
        </w:rPr>
        <w:t>物联网工程</w:t>
      </w:r>
    </w:p>
    <w:p w14:paraId="280022C4" w14:textId="77777777" w:rsidR="00B04A71" w:rsidRPr="002F2A6C" w:rsidRDefault="00B04A71" w:rsidP="00B04A71">
      <w:pPr>
        <w:spacing w:line="320" w:lineRule="exact"/>
        <w:rPr>
          <w:rFonts w:ascii="宋体" w:hAnsi="宋体"/>
          <w:color w:val="000000"/>
          <w:sz w:val="24"/>
        </w:rPr>
      </w:pPr>
    </w:p>
    <w:p w14:paraId="2842881B"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选课对象</w:t>
      </w:r>
      <w:r w:rsidRPr="002F2A6C">
        <w:rPr>
          <w:rFonts w:ascii="宋体" w:hAnsi="宋体" w:hint="eastAsia"/>
          <w:color w:val="000000"/>
          <w:sz w:val="24"/>
        </w:rPr>
        <w:t>：</w:t>
      </w:r>
      <w:r w:rsidRPr="002F2A6C">
        <w:rPr>
          <w:rFonts w:ascii="宋体" w:hAnsi="宋体" w:hint="eastAsia"/>
          <w:color w:val="000000"/>
          <w:sz w:val="24"/>
        </w:rPr>
        <w:tab/>
      </w:r>
      <w:r w:rsidRPr="002F2A6C">
        <w:rPr>
          <w:rFonts w:ascii="宋体" w:hAnsi="宋体" w:hint="eastAsia"/>
          <w:color w:val="000000"/>
          <w:sz w:val="24"/>
        </w:rPr>
        <w:tab/>
        <w:t>本科生</w:t>
      </w:r>
    </w:p>
    <w:p w14:paraId="20B5BB7A" w14:textId="77777777" w:rsidR="00B04A71" w:rsidRPr="002F2A6C" w:rsidRDefault="00B04A71" w:rsidP="00B04A71">
      <w:pPr>
        <w:spacing w:line="320" w:lineRule="exact"/>
        <w:rPr>
          <w:rFonts w:ascii="宋体" w:hAnsi="宋体"/>
          <w:color w:val="000000"/>
          <w:sz w:val="24"/>
        </w:rPr>
      </w:pPr>
    </w:p>
    <w:p w14:paraId="76E5F535" w14:textId="57730502" w:rsidR="00B04A71" w:rsidRPr="0075197E" w:rsidRDefault="00B04A71" w:rsidP="0075197E">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color w:val="000000"/>
          <w:sz w:val="24"/>
        </w:rPr>
        <w:t>预修课程</w:t>
      </w:r>
      <w:r w:rsidRPr="002F2A6C">
        <w:rPr>
          <w:rFonts w:ascii="宋体" w:hAnsi="宋体" w:hint="eastAsia"/>
          <w:color w:val="000000"/>
          <w:sz w:val="24"/>
        </w:rPr>
        <w:t>：</w:t>
      </w:r>
      <w:r w:rsidR="00A74D80" w:rsidRPr="00A74D80">
        <w:rPr>
          <w:rFonts w:ascii="宋体" w:hAnsi="宋体" w:hint="eastAsia"/>
          <w:color w:val="000000"/>
          <w:sz w:val="24"/>
        </w:rPr>
        <w:t>数据结构、操作系统、程序设计基础、计算机组成原理、算法分析与设计</w:t>
      </w:r>
    </w:p>
    <w:p w14:paraId="792201EB" w14:textId="77777777" w:rsidR="00B04A71" w:rsidRPr="00276E0F" w:rsidRDefault="00B04A71" w:rsidP="00B04A71">
      <w:pPr>
        <w:spacing w:line="320" w:lineRule="exact"/>
        <w:rPr>
          <w:rFonts w:ascii="宋体" w:hAnsi="宋体"/>
          <w:color w:val="000000"/>
          <w:sz w:val="24"/>
        </w:rPr>
      </w:pPr>
      <w:bookmarkStart w:id="3" w:name="_GoBack"/>
      <w:bookmarkEnd w:id="3"/>
    </w:p>
    <w:p w14:paraId="28B09DB7"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使用教材：</w:t>
      </w:r>
    </w:p>
    <w:p w14:paraId="1A9F4D60" w14:textId="77777777" w:rsidR="009C1570" w:rsidRDefault="009C1570" w:rsidP="009C1570">
      <w:pPr>
        <w:pStyle w:val="af"/>
        <w:ind w:firstLine="482"/>
        <w:rPr>
          <w:rFonts w:ascii="宋体" w:hAnsi="宋体"/>
          <w:b/>
          <w:color w:val="000000"/>
          <w:sz w:val="24"/>
        </w:rPr>
      </w:pPr>
    </w:p>
    <w:p w14:paraId="6F809D19" w14:textId="5D43683F" w:rsidR="007367E2" w:rsidRDefault="00BF26F4" w:rsidP="006F4E2F">
      <w:pPr>
        <w:pStyle w:val="1"/>
        <w:numPr>
          <w:ilvl w:val="0"/>
          <w:numId w:val="2"/>
        </w:numPr>
        <w:spacing w:before="0" w:after="0" w:line="360" w:lineRule="atLeast"/>
        <w:rPr>
          <w:rFonts w:ascii="宋体" w:hAnsi="宋体"/>
          <w:b w:val="0"/>
          <w:color w:val="000000"/>
          <w:kern w:val="2"/>
          <w:sz w:val="24"/>
          <w:szCs w:val="24"/>
        </w:rPr>
      </w:pPr>
      <w:r w:rsidRPr="00BF26F4">
        <w:rPr>
          <w:rFonts w:ascii="宋体" w:hAnsi="宋体" w:hint="eastAsia"/>
          <w:b w:val="0"/>
          <w:color w:val="000000"/>
          <w:kern w:val="2"/>
          <w:sz w:val="24"/>
          <w:szCs w:val="24"/>
        </w:rPr>
        <w:t>李文生，《</w:t>
      </w:r>
      <w:r w:rsidRPr="00BF26F4">
        <w:rPr>
          <w:rFonts w:ascii="宋体" w:hAnsi="宋体"/>
          <w:b w:val="0"/>
          <w:color w:val="000000"/>
          <w:kern w:val="2"/>
          <w:sz w:val="24"/>
          <w:szCs w:val="24"/>
        </w:rPr>
        <w:t>编译原理与技术</w:t>
      </w:r>
      <w:r>
        <w:rPr>
          <w:rFonts w:ascii="宋体" w:hAnsi="宋体" w:hint="eastAsia"/>
          <w:b w:val="0"/>
          <w:color w:val="000000"/>
          <w:kern w:val="2"/>
          <w:sz w:val="24"/>
          <w:szCs w:val="24"/>
        </w:rPr>
        <w:t>（第二版）</w:t>
      </w:r>
      <w:r w:rsidRPr="00BF26F4">
        <w:rPr>
          <w:rFonts w:ascii="宋体" w:hAnsi="宋体" w:hint="eastAsia"/>
          <w:b w:val="0"/>
          <w:color w:val="000000"/>
          <w:kern w:val="2"/>
          <w:sz w:val="24"/>
          <w:szCs w:val="24"/>
        </w:rPr>
        <w:t>》，清华大学出版社，出版时间2</w:t>
      </w:r>
      <w:r w:rsidRPr="00BF26F4">
        <w:rPr>
          <w:rFonts w:ascii="宋体" w:hAnsi="宋体"/>
          <w:b w:val="0"/>
          <w:color w:val="000000"/>
          <w:kern w:val="2"/>
          <w:sz w:val="24"/>
          <w:szCs w:val="24"/>
        </w:rPr>
        <w:t>015</w:t>
      </w:r>
      <w:r w:rsidRPr="00BF26F4">
        <w:rPr>
          <w:rFonts w:ascii="宋体" w:hAnsi="宋体" w:hint="eastAsia"/>
          <w:b w:val="0"/>
          <w:color w:val="000000"/>
          <w:kern w:val="2"/>
          <w:sz w:val="24"/>
          <w:szCs w:val="24"/>
        </w:rPr>
        <w:t>年</w:t>
      </w:r>
    </w:p>
    <w:p w14:paraId="7E03278E" w14:textId="50B77222" w:rsidR="003C7665" w:rsidRPr="003C7665" w:rsidRDefault="003C7665" w:rsidP="006F4E2F">
      <w:pPr>
        <w:pStyle w:val="af"/>
        <w:numPr>
          <w:ilvl w:val="0"/>
          <w:numId w:val="2"/>
        </w:numPr>
        <w:spacing w:line="320" w:lineRule="exact"/>
        <w:ind w:firstLineChars="0"/>
        <w:rPr>
          <w:rFonts w:ascii="宋体" w:hAnsi="宋体"/>
          <w:bCs/>
          <w:color w:val="000000"/>
          <w:sz w:val="24"/>
        </w:rPr>
      </w:pPr>
      <w:r w:rsidRPr="003C7665">
        <w:rPr>
          <w:rFonts w:ascii="宋体" w:hAnsi="宋体" w:hint="eastAsia"/>
          <w:bCs/>
          <w:color w:val="000000"/>
          <w:sz w:val="24"/>
        </w:rPr>
        <w:t>A</w:t>
      </w:r>
      <w:r w:rsidRPr="003C7665">
        <w:rPr>
          <w:rFonts w:ascii="宋体" w:hAnsi="宋体"/>
          <w:bCs/>
          <w:color w:val="000000"/>
          <w:sz w:val="24"/>
        </w:rPr>
        <w:t xml:space="preserve">lfred </w:t>
      </w:r>
      <w:proofErr w:type="spellStart"/>
      <w:r w:rsidRPr="003C7665">
        <w:rPr>
          <w:rFonts w:ascii="宋体" w:hAnsi="宋体"/>
          <w:bCs/>
          <w:color w:val="000000"/>
          <w:sz w:val="24"/>
        </w:rPr>
        <w:t>V.Aho</w:t>
      </w:r>
      <w:proofErr w:type="spellEnd"/>
      <w:r w:rsidRPr="003C7665">
        <w:rPr>
          <w:rFonts w:ascii="宋体" w:hAnsi="宋体"/>
          <w:bCs/>
          <w:color w:val="000000"/>
          <w:sz w:val="24"/>
        </w:rPr>
        <w:t xml:space="preserve"> </w:t>
      </w:r>
      <w:r w:rsidRPr="003C7665">
        <w:rPr>
          <w:rFonts w:ascii="宋体" w:hAnsi="宋体" w:hint="eastAsia"/>
          <w:bCs/>
          <w:color w:val="000000"/>
          <w:sz w:val="24"/>
        </w:rPr>
        <w:t>等，《编译原理第2版（本科教学版）》，机械工程出版社，出版时间2</w:t>
      </w:r>
      <w:r w:rsidRPr="003C7665">
        <w:rPr>
          <w:rFonts w:ascii="宋体" w:hAnsi="宋体"/>
          <w:bCs/>
          <w:color w:val="000000"/>
          <w:sz w:val="24"/>
        </w:rPr>
        <w:t>009</w:t>
      </w:r>
      <w:r w:rsidRPr="003C7665">
        <w:rPr>
          <w:rFonts w:ascii="宋体" w:hAnsi="宋体" w:hint="eastAsia"/>
          <w:bCs/>
          <w:color w:val="000000"/>
          <w:sz w:val="24"/>
        </w:rPr>
        <w:t>年5月</w:t>
      </w:r>
    </w:p>
    <w:p w14:paraId="3417B301" w14:textId="0AE74196" w:rsidR="003B13ED" w:rsidRPr="003B13ED" w:rsidRDefault="00B04A71" w:rsidP="003B13ED">
      <w:pPr>
        <w:pStyle w:val="2"/>
        <w:spacing w:before="0" w:after="0" w:line="360" w:lineRule="atLeast"/>
        <w:ind w:firstLineChars="200" w:firstLine="480"/>
        <w:rPr>
          <w:rFonts w:ascii="宋体" w:eastAsia="宋体" w:hAnsi="宋体"/>
          <w:b w:val="0"/>
          <w:color w:val="000000"/>
          <w:sz w:val="24"/>
          <w:szCs w:val="24"/>
        </w:rPr>
      </w:pPr>
      <w:r w:rsidRPr="003B13ED">
        <w:rPr>
          <w:rFonts w:ascii="宋体" w:eastAsia="宋体" w:hAnsi="宋体" w:hint="eastAsia"/>
          <w:b w:val="0"/>
          <w:color w:val="000000"/>
          <w:sz w:val="24"/>
          <w:szCs w:val="24"/>
        </w:rPr>
        <w:t>教材选用说明：国内新出版的通用教材，去除了许多陈旧落后的概念和要点，更新了很多新实例和知识点</w:t>
      </w:r>
      <w:r w:rsidR="003B13ED" w:rsidRPr="003B13ED">
        <w:rPr>
          <w:rFonts w:ascii="宋体" w:eastAsia="宋体" w:hAnsi="宋体" w:hint="eastAsia"/>
          <w:b w:val="0"/>
          <w:color w:val="000000"/>
          <w:sz w:val="24"/>
          <w:szCs w:val="24"/>
        </w:rPr>
        <w:t>，</w:t>
      </w:r>
      <w:r w:rsidR="003B13ED" w:rsidRPr="003B13ED">
        <w:rPr>
          <w:rFonts w:ascii="宋体" w:eastAsia="宋体" w:hAnsi="宋体"/>
          <w:b w:val="0"/>
          <w:color w:val="000000"/>
          <w:sz w:val="24"/>
          <w:szCs w:val="24"/>
        </w:rPr>
        <w:t>理论与实践并重，加强实践环节。内容齐全，讲解深入，例题丰富，便于自学</w:t>
      </w:r>
      <w:r w:rsidR="003C7665">
        <w:rPr>
          <w:rFonts w:ascii="宋体" w:eastAsia="宋体" w:hAnsi="宋体" w:hint="eastAsia"/>
          <w:b w:val="0"/>
          <w:color w:val="000000"/>
          <w:sz w:val="24"/>
          <w:szCs w:val="24"/>
        </w:rPr>
        <w:t>。其中【1】为主要教材，【2】为经典教材作为课外辅助学习资料。</w:t>
      </w:r>
    </w:p>
    <w:p w14:paraId="50BB1A1D" w14:textId="77777777" w:rsidR="00B04A71" w:rsidRPr="003C7665" w:rsidRDefault="00B04A71" w:rsidP="003C7665">
      <w:pPr>
        <w:spacing w:line="320" w:lineRule="exact"/>
        <w:rPr>
          <w:rFonts w:ascii="宋体" w:hAnsi="宋体"/>
          <w:bCs/>
          <w:color w:val="000000"/>
          <w:sz w:val="24"/>
        </w:rPr>
      </w:pPr>
    </w:p>
    <w:p w14:paraId="34E59D55"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b/>
          <w:color w:val="000000"/>
          <w:sz w:val="24"/>
        </w:rPr>
      </w:pPr>
      <w:r w:rsidRPr="002F2A6C">
        <w:rPr>
          <w:rFonts w:ascii="宋体" w:hAnsi="宋体" w:hint="eastAsia"/>
          <w:b/>
          <w:bCs/>
          <w:color w:val="000000"/>
          <w:sz w:val="24"/>
        </w:rPr>
        <w:t>参考书目：</w:t>
      </w:r>
    </w:p>
    <w:p w14:paraId="4C06B50F" w14:textId="77777777" w:rsidR="003C7665" w:rsidRDefault="00B04A71" w:rsidP="006F4E2F">
      <w:pPr>
        <w:pStyle w:val="-1"/>
        <w:numPr>
          <w:ilvl w:val="0"/>
          <w:numId w:val="3"/>
        </w:numPr>
        <w:ind w:firstLineChars="0"/>
        <w:rPr>
          <w:rFonts w:ascii="宋体" w:hAnsi="宋体"/>
          <w:bCs/>
          <w:color w:val="000000"/>
          <w:sz w:val="24"/>
          <w:szCs w:val="24"/>
        </w:rPr>
      </w:pPr>
      <w:r w:rsidRPr="0075197E">
        <w:rPr>
          <w:rFonts w:ascii="宋体" w:hAnsi="宋体" w:hint="eastAsia"/>
          <w:bCs/>
          <w:color w:val="000000"/>
          <w:sz w:val="24"/>
          <w:szCs w:val="24"/>
        </w:rPr>
        <w:t>张素琴等编，《编译原理（第2版）》，清华大学出版社，出版时间2011年7月；</w:t>
      </w:r>
    </w:p>
    <w:p w14:paraId="38876503" w14:textId="77777777" w:rsidR="003C7665" w:rsidRPr="003C7665" w:rsidRDefault="00B04A71" w:rsidP="006F4E2F">
      <w:pPr>
        <w:pStyle w:val="-1"/>
        <w:numPr>
          <w:ilvl w:val="0"/>
          <w:numId w:val="3"/>
        </w:numPr>
        <w:ind w:firstLineChars="0"/>
        <w:rPr>
          <w:rFonts w:ascii="宋体" w:hAnsi="宋体"/>
          <w:bCs/>
          <w:color w:val="000000"/>
          <w:sz w:val="24"/>
          <w:szCs w:val="24"/>
        </w:rPr>
      </w:pPr>
      <w:r w:rsidRPr="003C7665">
        <w:rPr>
          <w:rFonts w:ascii="宋体" w:hAnsi="宋体" w:hint="eastAsia"/>
          <w:bCs/>
          <w:color w:val="000000"/>
          <w:sz w:val="24"/>
        </w:rPr>
        <w:t xml:space="preserve">Kenneth </w:t>
      </w:r>
      <w:proofErr w:type="spellStart"/>
      <w:r w:rsidRPr="003C7665">
        <w:rPr>
          <w:rFonts w:ascii="宋体" w:hAnsi="宋体" w:hint="eastAsia"/>
          <w:bCs/>
          <w:color w:val="000000"/>
          <w:sz w:val="24"/>
        </w:rPr>
        <w:t>C.Louden</w:t>
      </w:r>
      <w:proofErr w:type="spellEnd"/>
      <w:r w:rsidRPr="003C7665">
        <w:rPr>
          <w:rFonts w:ascii="宋体" w:hAnsi="宋体" w:hint="eastAsia"/>
          <w:bCs/>
          <w:color w:val="000000"/>
          <w:sz w:val="24"/>
        </w:rPr>
        <w:t xml:space="preserve">等编，《Compilers Construction: </w:t>
      </w:r>
      <w:r w:rsidRPr="003C7665">
        <w:rPr>
          <w:rFonts w:ascii="宋体" w:hAnsi="宋体" w:hint="eastAsia"/>
          <w:bCs/>
          <w:color w:val="000000"/>
          <w:sz w:val="24"/>
        </w:rPr>
        <w:lastRenderedPageBreak/>
        <w:t>Principles and Practice》，机械工业出版社，出版时间2005 年 1 月</w:t>
      </w:r>
    </w:p>
    <w:p w14:paraId="01E30C8B" w14:textId="02921049" w:rsidR="001B7942" w:rsidRPr="003C7665" w:rsidRDefault="00CE727A" w:rsidP="006F4E2F">
      <w:pPr>
        <w:pStyle w:val="-1"/>
        <w:numPr>
          <w:ilvl w:val="0"/>
          <w:numId w:val="3"/>
        </w:numPr>
        <w:ind w:firstLineChars="0"/>
        <w:rPr>
          <w:rFonts w:ascii="宋体" w:hAnsi="宋体"/>
          <w:bCs/>
          <w:color w:val="000000"/>
          <w:sz w:val="24"/>
          <w:szCs w:val="24"/>
        </w:rPr>
      </w:pPr>
      <w:r w:rsidRPr="003C7665">
        <w:rPr>
          <w:rFonts w:ascii="宋体" w:hAnsi="宋体" w:hint="eastAsia"/>
          <w:bCs/>
          <w:color w:val="000000"/>
          <w:sz w:val="24"/>
        </w:rPr>
        <w:t>何炎祥编，《编译原理（第三版）》，华中科技大学出版社，出版时间2010年8月</w:t>
      </w:r>
    </w:p>
    <w:p w14:paraId="7E64D069" w14:textId="77777777" w:rsidR="00B04A71" w:rsidRPr="002F2A6C" w:rsidRDefault="00B04A71" w:rsidP="001B7942">
      <w:pPr>
        <w:spacing w:line="320" w:lineRule="exact"/>
        <w:ind w:left="360"/>
        <w:rPr>
          <w:rFonts w:ascii="宋体" w:hAnsi="宋体"/>
          <w:bCs/>
          <w:color w:val="000000"/>
          <w:sz w:val="24"/>
        </w:rPr>
      </w:pPr>
    </w:p>
    <w:p w14:paraId="7C9C5AE2"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color w:val="000000"/>
          <w:sz w:val="24"/>
        </w:rPr>
      </w:pPr>
      <w:r w:rsidRPr="002F2A6C">
        <w:rPr>
          <w:rFonts w:ascii="宋体" w:hAnsi="宋体" w:hint="eastAsia"/>
          <w:b/>
          <w:bCs/>
          <w:color w:val="000000"/>
          <w:sz w:val="24"/>
        </w:rPr>
        <w:t>开课单位</w:t>
      </w:r>
      <w:r w:rsidRPr="002F2A6C">
        <w:rPr>
          <w:rFonts w:ascii="宋体" w:hAnsi="宋体" w:hint="eastAsia"/>
          <w:bCs/>
          <w:color w:val="000000"/>
          <w:sz w:val="24"/>
        </w:rPr>
        <w:t>：</w:t>
      </w:r>
      <w:r w:rsidRPr="002F2A6C">
        <w:rPr>
          <w:rFonts w:ascii="宋体" w:hAnsi="宋体" w:hint="eastAsia"/>
          <w:color w:val="000000"/>
          <w:sz w:val="24"/>
        </w:rPr>
        <w:tab/>
        <w:t>计算机学院</w:t>
      </w:r>
    </w:p>
    <w:p w14:paraId="155781EC" w14:textId="77777777" w:rsidR="00B04A71" w:rsidRPr="002F2A6C" w:rsidRDefault="00B04A71" w:rsidP="00B04A71">
      <w:pPr>
        <w:spacing w:line="320" w:lineRule="exact"/>
        <w:rPr>
          <w:rFonts w:ascii="宋体" w:hAnsi="宋体"/>
          <w:color w:val="000000"/>
          <w:sz w:val="24"/>
        </w:rPr>
      </w:pPr>
    </w:p>
    <w:p w14:paraId="591FEAE9"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b/>
          <w:bCs/>
          <w:color w:val="000000"/>
          <w:sz w:val="24"/>
        </w:rPr>
      </w:pPr>
      <w:r w:rsidRPr="002F2A6C">
        <w:rPr>
          <w:rFonts w:ascii="宋体" w:hAnsi="宋体" w:hint="eastAsia"/>
          <w:b/>
          <w:bCs/>
          <w:color w:val="000000"/>
          <w:sz w:val="24"/>
        </w:rPr>
        <w:t>课程的目的和任务</w:t>
      </w:r>
    </w:p>
    <w:p w14:paraId="36F44015" w14:textId="77777777" w:rsidR="00B04A71" w:rsidRPr="002F2A6C" w:rsidRDefault="00B04A71" w:rsidP="00B04A71">
      <w:pPr>
        <w:spacing w:line="320" w:lineRule="exact"/>
        <w:ind w:left="540"/>
        <w:rPr>
          <w:rFonts w:ascii="宋体" w:hAnsi="宋体"/>
          <w:b/>
          <w:bCs/>
          <w:color w:val="000000"/>
          <w:sz w:val="24"/>
        </w:rPr>
      </w:pPr>
    </w:p>
    <w:p w14:paraId="52C3D55D" w14:textId="3E27571E" w:rsidR="004C12AB" w:rsidRPr="002F2A6C" w:rsidRDefault="004C12AB" w:rsidP="004C12AB">
      <w:pPr>
        <w:spacing w:line="320" w:lineRule="exact"/>
        <w:ind w:firstLineChars="200" w:firstLine="480"/>
        <w:rPr>
          <w:rFonts w:ascii="宋体" w:hAnsi="宋体"/>
          <w:bCs/>
          <w:color w:val="000000"/>
          <w:sz w:val="24"/>
        </w:rPr>
      </w:pPr>
      <w:r w:rsidRPr="002F2A6C">
        <w:rPr>
          <w:rFonts w:ascii="宋体" w:hAnsi="宋体" w:hint="eastAsia"/>
          <w:bCs/>
          <w:color w:val="000000"/>
          <w:sz w:val="24"/>
        </w:rPr>
        <w:t>《编译原理》是计算机专业的必修专业基础课，</w:t>
      </w:r>
      <w:r w:rsidR="003C7665">
        <w:rPr>
          <w:rFonts w:ascii="宋体" w:hAnsi="宋体" w:hint="eastAsia"/>
          <w:bCs/>
          <w:color w:val="000000"/>
          <w:sz w:val="24"/>
        </w:rPr>
        <w:t>其他相关专业的血案秀课程，系统讲解编译程序设计相关的各种理论及技术，例如形式语言及自动机基础，词法分析器、语法分析器、语法制导翻译、存储分配机制等内容，</w:t>
      </w:r>
      <w:r w:rsidRPr="002F2A6C">
        <w:rPr>
          <w:rFonts w:ascii="宋体" w:hAnsi="宋体" w:hint="eastAsia"/>
          <w:bCs/>
          <w:color w:val="000000"/>
          <w:sz w:val="24"/>
        </w:rPr>
        <w:t>具有一定的理论深度和学习难度。本课程的</w:t>
      </w:r>
      <w:r w:rsidR="003C7665">
        <w:rPr>
          <w:rFonts w:ascii="宋体" w:hAnsi="宋体" w:hint="eastAsia"/>
          <w:bCs/>
          <w:color w:val="000000"/>
          <w:sz w:val="24"/>
        </w:rPr>
        <w:t>目标</w:t>
      </w:r>
      <w:r w:rsidRPr="002F2A6C">
        <w:rPr>
          <w:rFonts w:ascii="宋体" w:hAnsi="宋体" w:hint="eastAsia"/>
          <w:bCs/>
          <w:color w:val="000000"/>
          <w:sz w:val="24"/>
        </w:rPr>
        <w:t>是使学生了解程序设计语言编译系统的基本理论、结构、方法及其功能；</w:t>
      </w:r>
      <w:r w:rsidR="003C7665">
        <w:rPr>
          <w:rFonts w:ascii="宋体" w:hAnsi="宋体" w:hint="eastAsia"/>
          <w:bCs/>
          <w:color w:val="000000"/>
          <w:sz w:val="24"/>
        </w:rPr>
        <w:t>通过学习本课程</w:t>
      </w:r>
      <w:r w:rsidRPr="002F2A6C">
        <w:rPr>
          <w:rFonts w:ascii="宋体" w:hAnsi="宋体" w:hint="eastAsia"/>
          <w:bCs/>
          <w:color w:val="000000"/>
          <w:sz w:val="24"/>
        </w:rPr>
        <w:t>使学生掌握设计和构造编译系统的一般原理、手段和基本实现技术。从而为今后进一步学习形式语言与自动机、软件工程形式化、形式逻辑、语义与语用学方法等理论以及进一步自学和提高打下一定的基础，特别为以后掌握各种编程语言进行软件开发、调试、测试、和实现提供了坚实的理论和实践基础。</w:t>
      </w:r>
    </w:p>
    <w:p w14:paraId="7FFBA51C" w14:textId="77777777" w:rsidR="00B04A71" w:rsidRPr="002F2A6C" w:rsidRDefault="00B04A71" w:rsidP="003C7665">
      <w:pPr>
        <w:tabs>
          <w:tab w:val="num" w:pos="0"/>
        </w:tabs>
        <w:spacing w:line="320" w:lineRule="exact"/>
        <w:rPr>
          <w:rFonts w:ascii="宋体" w:hAnsi="宋体"/>
          <w:bCs/>
          <w:color w:val="000000"/>
          <w:sz w:val="24"/>
        </w:rPr>
      </w:pPr>
    </w:p>
    <w:p w14:paraId="73FA24B8" w14:textId="3C715957" w:rsidR="00B04A71" w:rsidRDefault="00DC0D67" w:rsidP="00DC0D67">
      <w:pPr>
        <w:numPr>
          <w:ilvl w:val="0"/>
          <w:numId w:val="1"/>
        </w:numPr>
        <w:tabs>
          <w:tab w:val="clear" w:pos="720"/>
          <w:tab w:val="num" w:pos="540"/>
        </w:tabs>
        <w:spacing w:line="320" w:lineRule="exact"/>
        <w:ind w:left="540" w:hanging="540"/>
        <w:rPr>
          <w:rFonts w:ascii="宋体" w:hAnsi="宋体"/>
          <w:b/>
          <w:bCs/>
          <w:color w:val="000000"/>
          <w:sz w:val="24"/>
        </w:rPr>
      </w:pPr>
      <w:r w:rsidRPr="00655488">
        <w:rPr>
          <w:rFonts w:ascii="宋体" w:hAnsi="宋体" w:hint="eastAsia"/>
          <w:b/>
          <w:bCs/>
          <w:color w:val="000000"/>
          <w:sz w:val="24"/>
        </w:rPr>
        <w:t>课程支撑的毕业要求指标点及课程目标</w:t>
      </w:r>
    </w:p>
    <w:p w14:paraId="29639B03" w14:textId="6D3E9149" w:rsidR="00DC0D67" w:rsidRPr="00E404F5" w:rsidRDefault="00DC0D67" w:rsidP="00DC0D67">
      <w:pPr>
        <w:tabs>
          <w:tab w:val="num" w:pos="0"/>
        </w:tabs>
        <w:spacing w:line="320" w:lineRule="exact"/>
        <w:ind w:firstLineChars="225" w:firstLine="542"/>
        <w:rPr>
          <w:rFonts w:ascii="宋体" w:hAnsi="宋体"/>
          <w:bCs/>
          <w:color w:val="000000"/>
        </w:rPr>
      </w:pPr>
      <w:r>
        <w:rPr>
          <w:rFonts w:ascii="宋体" w:hAnsi="宋体" w:hint="eastAsia"/>
          <w:b/>
          <w:bCs/>
          <w:color w:val="000000"/>
          <w:sz w:val="24"/>
        </w:rPr>
        <w:t>1</w:t>
      </w:r>
      <w:r>
        <w:rPr>
          <w:rFonts w:ascii="宋体" w:hAnsi="宋体"/>
          <w:b/>
          <w:bCs/>
          <w:color w:val="000000"/>
          <w:sz w:val="24"/>
        </w:rPr>
        <w:t>.</w:t>
      </w:r>
      <w:r w:rsidRPr="00DC0D67">
        <w:rPr>
          <w:rFonts w:ascii="宋体" w:hAnsi="宋体" w:hint="eastAsia"/>
          <w:b/>
          <w:bCs/>
          <w:color w:val="000000"/>
          <w:sz w:val="24"/>
        </w:rPr>
        <w:t xml:space="preserve"> </w:t>
      </w:r>
      <w:r>
        <w:rPr>
          <w:rFonts w:ascii="宋体" w:hAnsi="宋体" w:hint="eastAsia"/>
          <w:b/>
          <w:bCs/>
          <w:color w:val="000000"/>
          <w:sz w:val="24"/>
        </w:rPr>
        <w:t>本</w:t>
      </w:r>
      <w:r w:rsidRPr="00DD69A4">
        <w:rPr>
          <w:rFonts w:ascii="宋体" w:hAnsi="宋体" w:hint="eastAsia"/>
          <w:b/>
          <w:bCs/>
          <w:color w:val="000000"/>
          <w:sz w:val="24"/>
        </w:rPr>
        <w:t>课程</w:t>
      </w:r>
      <w:r>
        <w:rPr>
          <w:rFonts w:ascii="宋体" w:hAnsi="宋体" w:hint="eastAsia"/>
          <w:b/>
          <w:bCs/>
          <w:color w:val="000000"/>
          <w:sz w:val="24"/>
        </w:rPr>
        <w:t>支撑的毕业要求指标点</w:t>
      </w:r>
    </w:p>
    <w:p w14:paraId="7EEDC5A1" w14:textId="77777777" w:rsidR="00C81F2D" w:rsidRPr="00C81F2D" w:rsidRDefault="00C81F2D" w:rsidP="006F4E2F">
      <w:pPr>
        <w:numPr>
          <w:ilvl w:val="0"/>
          <w:numId w:val="4"/>
        </w:numPr>
        <w:tabs>
          <w:tab w:val="num" w:pos="0"/>
        </w:tabs>
        <w:spacing w:line="320" w:lineRule="exact"/>
        <w:ind w:left="0" w:firstLineChars="225" w:firstLine="540"/>
        <w:rPr>
          <w:rFonts w:ascii="宋体" w:hAnsi="宋体"/>
          <w:bCs/>
          <w:color w:val="000000"/>
          <w:sz w:val="24"/>
        </w:rPr>
      </w:pPr>
      <w:r w:rsidRPr="00C81F2D">
        <w:rPr>
          <w:rFonts w:ascii="宋体" w:hAnsi="宋体" w:hint="eastAsia"/>
          <w:bCs/>
          <w:color w:val="000000"/>
          <w:sz w:val="24"/>
        </w:rPr>
        <w:t>指标点</w:t>
      </w:r>
      <w:r w:rsidRPr="00C81F2D">
        <w:rPr>
          <w:rFonts w:ascii="宋体" w:hAnsi="宋体"/>
          <w:bCs/>
          <w:color w:val="000000"/>
          <w:sz w:val="24"/>
        </w:rPr>
        <w:t>R1.3:</w:t>
      </w:r>
      <w:r w:rsidRPr="00C81F2D">
        <w:rPr>
          <w:rFonts w:ascii="宋体" w:hAnsi="宋体" w:hint="eastAsia"/>
          <w:bCs/>
          <w:color w:val="000000"/>
          <w:sz w:val="24"/>
        </w:rPr>
        <w:t>具备计算机专业知识，并能够综合应用于解决计算机系统和计算机应用系统的设计与开发</w:t>
      </w:r>
    </w:p>
    <w:p w14:paraId="7BC507CF" w14:textId="77777777" w:rsidR="00C81F2D" w:rsidRPr="00C81F2D" w:rsidRDefault="00C81F2D" w:rsidP="006F4E2F">
      <w:pPr>
        <w:numPr>
          <w:ilvl w:val="0"/>
          <w:numId w:val="4"/>
        </w:numPr>
        <w:tabs>
          <w:tab w:val="num" w:pos="0"/>
        </w:tabs>
        <w:spacing w:line="320" w:lineRule="exact"/>
        <w:ind w:left="0" w:firstLineChars="225" w:firstLine="540"/>
        <w:rPr>
          <w:rFonts w:ascii="宋体" w:hAnsi="宋体"/>
          <w:bCs/>
          <w:color w:val="000000"/>
          <w:sz w:val="24"/>
        </w:rPr>
      </w:pPr>
      <w:r w:rsidRPr="00C81F2D">
        <w:rPr>
          <w:rFonts w:ascii="宋体" w:hAnsi="宋体" w:hint="eastAsia"/>
          <w:bCs/>
          <w:color w:val="000000"/>
          <w:sz w:val="24"/>
        </w:rPr>
        <w:t>指标点</w:t>
      </w:r>
      <w:r w:rsidRPr="00C81F2D">
        <w:rPr>
          <w:rFonts w:ascii="宋体" w:hAnsi="宋体"/>
          <w:bCs/>
          <w:color w:val="000000"/>
          <w:sz w:val="24"/>
        </w:rPr>
        <w:t>R3.2:</w:t>
      </w:r>
      <w:r w:rsidRPr="00C81F2D">
        <w:rPr>
          <w:rFonts w:ascii="宋体" w:hAnsi="宋体" w:hint="eastAsia"/>
          <w:bCs/>
          <w:color w:val="000000"/>
          <w:sz w:val="24"/>
        </w:rPr>
        <w:t>能够应用软件理论及专业知识，设计</w:t>
      </w:r>
      <w:r w:rsidRPr="00C81F2D">
        <w:rPr>
          <w:rFonts w:ascii="宋体" w:hAnsi="宋体"/>
          <w:bCs/>
          <w:color w:val="000000"/>
          <w:sz w:val="24"/>
        </w:rPr>
        <w:t>/</w:t>
      </w:r>
      <w:r w:rsidRPr="00C81F2D">
        <w:rPr>
          <w:rFonts w:ascii="宋体" w:hAnsi="宋体" w:hint="eastAsia"/>
          <w:bCs/>
          <w:color w:val="000000"/>
          <w:sz w:val="24"/>
        </w:rPr>
        <w:t>实现软件模块</w:t>
      </w:r>
      <w:r w:rsidRPr="00C81F2D">
        <w:rPr>
          <w:rFonts w:ascii="宋体" w:hAnsi="宋体"/>
          <w:bCs/>
          <w:color w:val="000000"/>
          <w:sz w:val="24"/>
        </w:rPr>
        <w:t>/</w:t>
      </w:r>
      <w:r w:rsidRPr="00C81F2D">
        <w:rPr>
          <w:rFonts w:ascii="宋体" w:hAnsi="宋体" w:hint="eastAsia"/>
          <w:bCs/>
          <w:color w:val="000000"/>
          <w:sz w:val="24"/>
        </w:rPr>
        <w:t>系统解决方案，体现创新意识</w:t>
      </w:r>
    </w:p>
    <w:p w14:paraId="6CFEB6C8" w14:textId="46B07D55" w:rsidR="00C81F2D" w:rsidRPr="00C81F2D" w:rsidRDefault="00C81F2D" w:rsidP="006F4E2F">
      <w:pPr>
        <w:numPr>
          <w:ilvl w:val="0"/>
          <w:numId w:val="4"/>
        </w:numPr>
        <w:tabs>
          <w:tab w:val="num" w:pos="0"/>
        </w:tabs>
        <w:spacing w:line="320" w:lineRule="exact"/>
        <w:ind w:left="0" w:firstLineChars="225" w:firstLine="540"/>
        <w:rPr>
          <w:rFonts w:ascii="宋体" w:hAnsi="宋体"/>
          <w:bCs/>
          <w:color w:val="000000"/>
          <w:sz w:val="24"/>
        </w:rPr>
      </w:pPr>
      <w:r w:rsidRPr="00C81F2D">
        <w:rPr>
          <w:rFonts w:ascii="宋体" w:hAnsi="宋体" w:hint="eastAsia"/>
          <w:bCs/>
          <w:color w:val="000000"/>
          <w:sz w:val="24"/>
        </w:rPr>
        <w:t>指标点</w:t>
      </w:r>
      <w:r w:rsidRPr="00C81F2D">
        <w:rPr>
          <w:rFonts w:ascii="宋体" w:hAnsi="宋体"/>
          <w:bCs/>
          <w:color w:val="000000"/>
          <w:sz w:val="24"/>
        </w:rPr>
        <w:t>R10.1:</w:t>
      </w:r>
      <w:r w:rsidRPr="00C81F2D">
        <w:rPr>
          <w:rFonts w:ascii="宋体" w:hAnsi="宋体" w:hint="eastAsia"/>
          <w:bCs/>
          <w:color w:val="000000"/>
          <w:sz w:val="24"/>
        </w:rPr>
        <w:t>具有有效的沟通与交流能力，能够清晰地表达思想、回应指令、撰写文稿</w:t>
      </w:r>
    </w:p>
    <w:p w14:paraId="637D3572" w14:textId="01DF7CC2" w:rsidR="00DC0D67" w:rsidRPr="00C81F2D" w:rsidRDefault="00DC0D67" w:rsidP="00DC0D67">
      <w:pPr>
        <w:spacing w:line="320" w:lineRule="exact"/>
        <w:ind w:left="540"/>
        <w:rPr>
          <w:rFonts w:ascii="宋体" w:hAnsi="宋体"/>
          <w:b/>
          <w:bCs/>
          <w:color w:val="000000"/>
          <w:sz w:val="24"/>
        </w:rPr>
      </w:pPr>
    </w:p>
    <w:p w14:paraId="3D41A6C2" w14:textId="77777777" w:rsidR="00C81F2D" w:rsidRPr="00DD69A4" w:rsidRDefault="00C81F2D" w:rsidP="00C81F2D">
      <w:pPr>
        <w:tabs>
          <w:tab w:val="num" w:pos="0"/>
        </w:tabs>
        <w:spacing w:line="320" w:lineRule="exact"/>
        <w:ind w:firstLineChars="225" w:firstLine="542"/>
        <w:rPr>
          <w:rFonts w:ascii="宋体" w:hAnsi="宋体"/>
          <w:b/>
          <w:bCs/>
          <w:color w:val="000000"/>
          <w:sz w:val="24"/>
        </w:rPr>
      </w:pPr>
      <w:r w:rsidRPr="00DD69A4">
        <w:rPr>
          <w:rFonts w:ascii="宋体" w:hAnsi="宋体" w:hint="eastAsia"/>
          <w:b/>
          <w:bCs/>
          <w:color w:val="000000"/>
          <w:sz w:val="24"/>
        </w:rPr>
        <w:t>2</w:t>
      </w:r>
      <w:r w:rsidRPr="00DD69A4">
        <w:rPr>
          <w:rFonts w:ascii="宋体" w:hAnsi="宋体"/>
          <w:b/>
          <w:bCs/>
          <w:color w:val="000000"/>
          <w:sz w:val="24"/>
        </w:rPr>
        <w:t>.</w:t>
      </w:r>
      <w:r>
        <w:rPr>
          <w:rFonts w:ascii="宋体" w:hAnsi="宋体" w:hint="eastAsia"/>
          <w:b/>
          <w:bCs/>
          <w:color w:val="000000"/>
          <w:sz w:val="24"/>
        </w:rPr>
        <w:t>本</w:t>
      </w:r>
      <w:r w:rsidRPr="00DD69A4">
        <w:rPr>
          <w:rFonts w:ascii="宋体" w:hAnsi="宋体" w:hint="eastAsia"/>
          <w:b/>
          <w:bCs/>
          <w:color w:val="000000"/>
          <w:sz w:val="24"/>
        </w:rPr>
        <w:t>课程</w:t>
      </w:r>
      <w:r>
        <w:rPr>
          <w:rFonts w:ascii="宋体" w:hAnsi="宋体" w:hint="eastAsia"/>
          <w:b/>
          <w:bCs/>
          <w:color w:val="000000"/>
          <w:sz w:val="24"/>
        </w:rPr>
        <w:t>拟达到的教学目标</w:t>
      </w:r>
    </w:p>
    <w:p w14:paraId="7DD11862" w14:textId="77777777" w:rsidR="00F9560F" w:rsidRDefault="00A51FA5" w:rsidP="00095FAF">
      <w:pPr>
        <w:spacing w:line="320" w:lineRule="exact"/>
        <w:ind w:leftChars="50" w:left="105" w:firstLineChars="150" w:firstLine="360"/>
        <w:rPr>
          <w:rFonts w:ascii="宋体" w:hAnsi="宋体"/>
          <w:color w:val="000000"/>
          <w:sz w:val="24"/>
        </w:rPr>
      </w:pPr>
      <w:r w:rsidRPr="00001AF8">
        <w:rPr>
          <w:rFonts w:ascii="宋体" w:hAnsi="宋体" w:hint="eastAsia"/>
          <w:bCs/>
          <w:color w:val="000000"/>
          <w:sz w:val="24"/>
        </w:rPr>
        <w:t>通过本课程的理论学习与实践，使学生掌握阅读</w:t>
      </w:r>
      <w:r w:rsidR="00F9560F">
        <w:rPr>
          <w:rFonts w:ascii="宋体" w:hAnsi="宋体" w:hint="eastAsia"/>
          <w:bCs/>
          <w:color w:val="000000"/>
          <w:sz w:val="24"/>
        </w:rPr>
        <w:t>及</w:t>
      </w:r>
      <w:r>
        <w:rPr>
          <w:rFonts w:ascii="宋体" w:hAnsi="宋体" w:hint="eastAsia"/>
          <w:bCs/>
          <w:color w:val="000000"/>
          <w:sz w:val="24"/>
        </w:rPr>
        <w:t>编</w:t>
      </w:r>
      <w:r w:rsidRPr="00001AF8">
        <w:rPr>
          <w:rFonts w:ascii="宋体" w:hAnsi="宋体" w:hint="eastAsia"/>
          <w:bCs/>
          <w:color w:val="000000"/>
          <w:sz w:val="24"/>
        </w:rPr>
        <w:t>写</w:t>
      </w:r>
      <w:r w:rsidR="00095FAF">
        <w:rPr>
          <w:rFonts w:ascii="宋体" w:hAnsi="宋体" w:hint="eastAsia"/>
          <w:bCs/>
          <w:color w:val="000000"/>
          <w:sz w:val="24"/>
        </w:rPr>
        <w:t>程序设计语言编译</w:t>
      </w:r>
      <w:r w:rsidR="00F9560F">
        <w:rPr>
          <w:rFonts w:ascii="宋体" w:hAnsi="宋体" w:hint="eastAsia"/>
          <w:bCs/>
          <w:color w:val="000000"/>
          <w:sz w:val="24"/>
        </w:rPr>
        <w:t>程序</w:t>
      </w:r>
      <w:r w:rsidRPr="00001AF8">
        <w:rPr>
          <w:rFonts w:ascii="宋体" w:hAnsi="宋体" w:hint="eastAsia"/>
          <w:bCs/>
          <w:color w:val="000000"/>
          <w:sz w:val="24"/>
        </w:rPr>
        <w:t>代码的能力；</w:t>
      </w:r>
      <w:r w:rsidR="00F9560F">
        <w:rPr>
          <w:rFonts w:ascii="宋体" w:hAnsi="宋体" w:hint="eastAsia"/>
          <w:bCs/>
          <w:color w:val="000000"/>
          <w:sz w:val="24"/>
        </w:rPr>
        <w:t>理解</w:t>
      </w:r>
      <w:r w:rsidR="00B04A71" w:rsidRPr="00C81F2D">
        <w:rPr>
          <w:rFonts w:ascii="宋体" w:hAnsi="宋体" w:hint="eastAsia"/>
          <w:color w:val="000000"/>
          <w:sz w:val="24"/>
        </w:rPr>
        <w:t>计算机程序设计语言编译</w:t>
      </w:r>
      <w:r w:rsidR="00F9560F">
        <w:rPr>
          <w:rFonts w:ascii="宋体" w:hAnsi="宋体" w:hint="eastAsia"/>
          <w:color w:val="000000"/>
          <w:sz w:val="24"/>
        </w:rPr>
        <w:t>程序所涉及到</w:t>
      </w:r>
      <w:r w:rsidR="00B04A71" w:rsidRPr="00C81F2D">
        <w:rPr>
          <w:rFonts w:ascii="宋体" w:hAnsi="宋体" w:hint="eastAsia"/>
          <w:color w:val="000000"/>
          <w:sz w:val="24"/>
        </w:rPr>
        <w:t>的</w:t>
      </w:r>
      <w:r w:rsidR="00F9560F">
        <w:rPr>
          <w:rFonts w:ascii="宋体" w:hAnsi="宋体" w:hint="eastAsia"/>
          <w:color w:val="000000"/>
          <w:sz w:val="24"/>
        </w:rPr>
        <w:t>概念；明白</w:t>
      </w:r>
      <w:r w:rsidR="00F9560F" w:rsidRPr="00C81F2D">
        <w:rPr>
          <w:rFonts w:ascii="宋体" w:hAnsi="宋体" w:hint="eastAsia"/>
          <w:bCs/>
          <w:color w:val="000000"/>
          <w:sz w:val="24"/>
        </w:rPr>
        <w:t>编译</w:t>
      </w:r>
      <w:r w:rsidR="00F9560F">
        <w:rPr>
          <w:rFonts w:ascii="宋体" w:hAnsi="宋体" w:hint="eastAsia"/>
          <w:bCs/>
          <w:color w:val="000000"/>
          <w:sz w:val="24"/>
        </w:rPr>
        <w:t>系统</w:t>
      </w:r>
      <w:r w:rsidR="00F9560F" w:rsidRPr="00C81F2D">
        <w:rPr>
          <w:rFonts w:ascii="宋体" w:hAnsi="宋体" w:hint="eastAsia"/>
          <w:bCs/>
          <w:color w:val="000000"/>
          <w:sz w:val="24"/>
        </w:rPr>
        <w:t>的结构</w:t>
      </w:r>
      <w:r w:rsidR="00F9560F">
        <w:rPr>
          <w:rFonts w:ascii="宋体" w:hAnsi="宋体" w:hint="eastAsia"/>
          <w:bCs/>
          <w:color w:val="000000"/>
          <w:sz w:val="24"/>
        </w:rPr>
        <w:t>及功能</w:t>
      </w:r>
      <w:r w:rsidR="00F9560F" w:rsidRPr="00C81F2D">
        <w:rPr>
          <w:rFonts w:ascii="宋体" w:hAnsi="宋体" w:hint="eastAsia"/>
          <w:color w:val="000000"/>
          <w:sz w:val="24"/>
        </w:rPr>
        <w:t>；</w:t>
      </w:r>
      <w:r w:rsidR="00B04A71" w:rsidRPr="00C81F2D">
        <w:rPr>
          <w:rFonts w:ascii="宋体" w:hAnsi="宋体" w:hint="eastAsia"/>
          <w:color w:val="000000"/>
          <w:sz w:val="24"/>
        </w:rPr>
        <w:t>掌握</w:t>
      </w:r>
      <w:ins w:id="4" w:author="shiro" w:date="2018-09-20T09:50:00Z">
        <w:r w:rsidR="001B104B" w:rsidRPr="00C81F2D">
          <w:rPr>
            <w:rFonts w:ascii="宋体" w:hAnsi="宋体" w:hint="eastAsia"/>
            <w:color w:val="000000"/>
            <w:sz w:val="24"/>
          </w:rPr>
          <w:t>设</w:t>
        </w:r>
      </w:ins>
      <w:r w:rsidR="00B04A71" w:rsidRPr="00C81F2D">
        <w:rPr>
          <w:rFonts w:ascii="宋体" w:hAnsi="宋体" w:hint="eastAsia"/>
          <w:bCs/>
          <w:color w:val="000000"/>
          <w:sz w:val="24"/>
        </w:rPr>
        <w:t>计和构造编译系统</w:t>
      </w:r>
      <w:ins w:id="5" w:author="shiro" w:date="2018-09-20T09:52:00Z">
        <w:r w:rsidR="001B104B" w:rsidRPr="00C81F2D">
          <w:rPr>
            <w:rFonts w:ascii="宋体" w:hAnsi="宋体" w:hint="eastAsia"/>
            <w:bCs/>
            <w:color w:val="000000"/>
            <w:sz w:val="24"/>
          </w:rPr>
          <w:t>一般原理</w:t>
        </w:r>
      </w:ins>
      <w:r w:rsidR="00F9560F">
        <w:rPr>
          <w:rFonts w:ascii="宋体" w:hAnsi="宋体" w:hint="eastAsia"/>
          <w:bCs/>
          <w:color w:val="000000"/>
          <w:sz w:val="24"/>
        </w:rPr>
        <w:t>；</w:t>
      </w:r>
      <w:ins w:id="6" w:author="shiro" w:date="2018-09-20T09:52:00Z">
        <w:r w:rsidR="001B104B" w:rsidRPr="00C81F2D">
          <w:rPr>
            <w:rFonts w:ascii="宋体" w:hAnsi="宋体" w:hint="eastAsia"/>
            <w:bCs/>
            <w:color w:val="000000"/>
            <w:sz w:val="24"/>
          </w:rPr>
          <w:t>进一步掌握</w:t>
        </w:r>
      </w:ins>
      <w:ins w:id="7" w:author="shiro" w:date="2018-09-20T09:50:00Z">
        <w:r w:rsidR="001B104B" w:rsidRPr="00C81F2D">
          <w:rPr>
            <w:rFonts w:ascii="宋体" w:hAnsi="宋体" w:hint="eastAsia"/>
            <w:bCs/>
            <w:color w:val="000000"/>
            <w:sz w:val="24"/>
          </w:rPr>
          <w:t>应用具体</w:t>
        </w:r>
      </w:ins>
      <w:r w:rsidR="00F9560F">
        <w:rPr>
          <w:rFonts w:ascii="宋体" w:hAnsi="宋体" w:hint="eastAsia"/>
          <w:bCs/>
          <w:color w:val="000000"/>
          <w:sz w:val="24"/>
        </w:rPr>
        <w:t>某种高级程序设计语言</w:t>
      </w:r>
      <w:ins w:id="8" w:author="shiro" w:date="2018-09-20T09:52:00Z">
        <w:r w:rsidR="001B104B" w:rsidRPr="00C81F2D">
          <w:rPr>
            <w:rFonts w:ascii="宋体" w:hAnsi="宋体" w:hint="eastAsia"/>
            <w:bCs/>
            <w:color w:val="000000"/>
            <w:sz w:val="24"/>
          </w:rPr>
          <w:t>编译</w:t>
        </w:r>
      </w:ins>
      <w:r w:rsidR="00F9560F">
        <w:rPr>
          <w:rFonts w:ascii="宋体" w:hAnsi="宋体" w:hint="eastAsia"/>
          <w:bCs/>
          <w:color w:val="000000"/>
          <w:sz w:val="24"/>
        </w:rPr>
        <w:t>程序的</w:t>
      </w:r>
      <w:ins w:id="9" w:author="shiro" w:date="2018-09-20T09:52:00Z">
        <w:r w:rsidR="001B104B" w:rsidRPr="00C81F2D">
          <w:rPr>
            <w:rFonts w:ascii="宋体" w:hAnsi="宋体" w:hint="eastAsia"/>
            <w:bCs/>
            <w:color w:val="000000"/>
            <w:sz w:val="24"/>
          </w:rPr>
          <w:t>设计实现能力</w:t>
        </w:r>
      </w:ins>
      <w:del w:id="10" w:author="shiro" w:date="2018-09-20T09:52:00Z">
        <w:r w:rsidR="00B04A71" w:rsidRPr="00C81F2D" w:rsidDel="001B104B">
          <w:rPr>
            <w:rFonts w:ascii="宋体" w:hAnsi="宋体" w:hint="eastAsia"/>
            <w:bCs/>
            <w:color w:val="000000"/>
            <w:sz w:val="24"/>
          </w:rPr>
          <w:delText>一般原理</w:delText>
        </w:r>
      </w:del>
      <w:r w:rsidR="00B04A71" w:rsidRPr="00C81F2D">
        <w:rPr>
          <w:rFonts w:ascii="宋体" w:hAnsi="宋体" w:hint="eastAsia"/>
          <w:bCs/>
          <w:color w:val="000000"/>
          <w:sz w:val="24"/>
        </w:rPr>
        <w:t>、手段和基本实现</w:t>
      </w:r>
      <w:r w:rsidR="00F9560F">
        <w:rPr>
          <w:rFonts w:ascii="宋体" w:hAnsi="宋体" w:hint="eastAsia"/>
          <w:bCs/>
          <w:color w:val="000000"/>
          <w:sz w:val="24"/>
        </w:rPr>
        <w:t>方法，培养学生的分析解决问题能力和设计实现软件的能力，为进一步开展相关领域的学习和科研打好良好基础。具体来说，主要教学目标包括</w:t>
      </w:r>
      <w:r w:rsidR="00F9560F">
        <w:rPr>
          <w:rFonts w:ascii="宋体" w:hAnsi="宋体" w:hint="eastAsia"/>
          <w:color w:val="000000"/>
          <w:sz w:val="24"/>
        </w:rPr>
        <w:t>：</w:t>
      </w:r>
    </w:p>
    <w:p w14:paraId="49257758" w14:textId="75BAB8F6" w:rsidR="00F9560F" w:rsidRDefault="00F9560F" w:rsidP="006F4E2F">
      <w:pPr>
        <w:pStyle w:val="af"/>
        <w:numPr>
          <w:ilvl w:val="0"/>
          <w:numId w:val="5"/>
        </w:numPr>
        <w:spacing w:line="320" w:lineRule="exact"/>
        <w:ind w:firstLineChars="0"/>
        <w:rPr>
          <w:rFonts w:ascii="宋体" w:hAnsi="宋体"/>
          <w:color w:val="000000"/>
          <w:sz w:val="24"/>
        </w:rPr>
      </w:pPr>
      <w:r w:rsidRPr="00F9560F">
        <w:rPr>
          <w:rFonts w:ascii="宋体" w:hAnsi="宋体" w:hint="eastAsia"/>
          <w:color w:val="000000"/>
          <w:sz w:val="24"/>
        </w:rPr>
        <w:t>学生能够理解和</w:t>
      </w:r>
      <w:r w:rsidR="00DC7602">
        <w:rPr>
          <w:rFonts w:ascii="宋体" w:hAnsi="宋体" w:hint="eastAsia"/>
          <w:color w:val="000000"/>
          <w:sz w:val="24"/>
        </w:rPr>
        <w:t>应用</w:t>
      </w:r>
      <w:r w:rsidR="00B04A71" w:rsidRPr="00F9560F">
        <w:rPr>
          <w:rFonts w:ascii="宋体" w:hAnsi="宋体" w:hint="eastAsia"/>
          <w:color w:val="000000"/>
          <w:sz w:val="24"/>
        </w:rPr>
        <w:t>基本的形式语言与自动机理论</w:t>
      </w:r>
      <w:r w:rsidRPr="00F9560F">
        <w:rPr>
          <w:rFonts w:ascii="宋体" w:hAnsi="宋体" w:hint="eastAsia"/>
          <w:color w:val="000000"/>
          <w:sz w:val="24"/>
        </w:rPr>
        <w:t>；</w:t>
      </w:r>
    </w:p>
    <w:p w14:paraId="56F0B9DE" w14:textId="1C9FD893" w:rsidR="00F9560F" w:rsidRDefault="00F9560F" w:rsidP="006F4E2F">
      <w:pPr>
        <w:pStyle w:val="af"/>
        <w:numPr>
          <w:ilvl w:val="0"/>
          <w:numId w:val="5"/>
        </w:numPr>
        <w:spacing w:line="320" w:lineRule="exact"/>
        <w:ind w:firstLineChars="0"/>
        <w:rPr>
          <w:rFonts w:ascii="宋体" w:hAnsi="宋体"/>
          <w:color w:val="000000"/>
          <w:sz w:val="24"/>
        </w:rPr>
      </w:pPr>
      <w:r>
        <w:rPr>
          <w:rFonts w:ascii="宋体" w:hAnsi="宋体" w:hint="eastAsia"/>
          <w:color w:val="000000"/>
          <w:sz w:val="24"/>
        </w:rPr>
        <w:t>学生能够阅读和</w:t>
      </w:r>
      <w:r w:rsidR="000C5BFC">
        <w:rPr>
          <w:rFonts w:ascii="宋体" w:hAnsi="宋体" w:hint="eastAsia"/>
          <w:color w:val="000000"/>
          <w:sz w:val="24"/>
        </w:rPr>
        <w:t>设计</w:t>
      </w:r>
      <w:r>
        <w:rPr>
          <w:rFonts w:ascii="宋体" w:hAnsi="宋体" w:hint="eastAsia"/>
          <w:color w:val="000000"/>
          <w:sz w:val="24"/>
        </w:rPr>
        <w:t>编写模块级</w:t>
      </w:r>
      <w:r w:rsidR="000C5BFC">
        <w:rPr>
          <w:rFonts w:ascii="宋体" w:hAnsi="宋体" w:hint="eastAsia"/>
          <w:color w:val="000000"/>
          <w:sz w:val="24"/>
        </w:rPr>
        <w:t>/系统</w:t>
      </w:r>
      <w:r>
        <w:rPr>
          <w:rFonts w:ascii="宋体" w:hAnsi="宋体" w:hint="eastAsia"/>
          <w:color w:val="000000"/>
          <w:sz w:val="24"/>
        </w:rPr>
        <w:t>的编译程序代码；</w:t>
      </w:r>
    </w:p>
    <w:p w14:paraId="0AD1ADD7" w14:textId="55855DAE" w:rsidR="00DC7602" w:rsidRPr="00DC7602" w:rsidRDefault="00DC7602" w:rsidP="006F4E2F">
      <w:pPr>
        <w:pStyle w:val="af"/>
        <w:numPr>
          <w:ilvl w:val="0"/>
          <w:numId w:val="5"/>
        </w:numPr>
        <w:spacing w:line="320" w:lineRule="exact"/>
        <w:ind w:firstLineChars="0"/>
        <w:rPr>
          <w:rFonts w:ascii="宋体" w:hAnsi="宋体"/>
          <w:color w:val="000000"/>
          <w:sz w:val="24"/>
        </w:rPr>
      </w:pPr>
      <w:r w:rsidRPr="00DC7602">
        <w:rPr>
          <w:rFonts w:ascii="宋体" w:hAnsi="宋体" w:hint="eastAsia"/>
          <w:bCs/>
          <w:color w:val="000000"/>
          <w:sz w:val="24"/>
        </w:rPr>
        <w:lastRenderedPageBreak/>
        <w:t>学生能够准确、清晰地描述所开发程序的代码结构和功能。</w:t>
      </w:r>
    </w:p>
    <w:p w14:paraId="2CE3C881" w14:textId="77777777" w:rsidR="00DC7602" w:rsidRDefault="00DC7602" w:rsidP="00DC7602">
      <w:pPr>
        <w:tabs>
          <w:tab w:val="num" w:pos="0"/>
        </w:tabs>
        <w:spacing w:line="320" w:lineRule="exact"/>
        <w:ind w:left="465"/>
        <w:rPr>
          <w:rFonts w:ascii="宋体" w:hAnsi="宋体"/>
          <w:b/>
          <w:bCs/>
          <w:color w:val="000000"/>
          <w:sz w:val="24"/>
        </w:rPr>
      </w:pPr>
    </w:p>
    <w:p w14:paraId="43CE1297" w14:textId="31AF4B2D" w:rsidR="00DC7602" w:rsidRPr="00DC7602" w:rsidRDefault="00DC7602" w:rsidP="00DC7602">
      <w:pPr>
        <w:tabs>
          <w:tab w:val="num" w:pos="0"/>
        </w:tabs>
        <w:spacing w:line="320" w:lineRule="exact"/>
        <w:ind w:left="465"/>
        <w:rPr>
          <w:rFonts w:ascii="宋体" w:hAnsi="宋体"/>
          <w:b/>
          <w:bCs/>
          <w:color w:val="000000"/>
          <w:sz w:val="24"/>
        </w:rPr>
      </w:pPr>
      <w:r w:rsidRPr="00DC7602">
        <w:rPr>
          <w:rFonts w:ascii="宋体" w:hAnsi="宋体" w:hint="eastAsia"/>
          <w:b/>
          <w:bCs/>
          <w:color w:val="000000"/>
          <w:sz w:val="24"/>
        </w:rPr>
        <w:t>3</w:t>
      </w:r>
      <w:r w:rsidRPr="00DC7602">
        <w:rPr>
          <w:rFonts w:ascii="宋体" w:hAnsi="宋体"/>
          <w:b/>
          <w:bCs/>
          <w:color w:val="000000"/>
          <w:sz w:val="24"/>
        </w:rPr>
        <w:t>.</w:t>
      </w:r>
      <w:r w:rsidRPr="00DC7602">
        <w:rPr>
          <w:rFonts w:ascii="宋体" w:hAnsi="宋体" w:hint="eastAsia"/>
          <w:b/>
          <w:bCs/>
          <w:color w:val="000000"/>
          <w:sz w:val="24"/>
        </w:rPr>
        <w:t>课程教学目标与毕业要求指标点的关系</w:t>
      </w:r>
    </w:p>
    <w:tbl>
      <w:tblPr>
        <w:tblStyle w:val="af0"/>
        <w:tblW w:w="3937" w:type="pct"/>
        <w:jc w:val="center"/>
        <w:tblLook w:val="04A0" w:firstRow="1" w:lastRow="0" w:firstColumn="1" w:lastColumn="0" w:noHBand="0" w:noVBand="1"/>
      </w:tblPr>
      <w:tblGrid>
        <w:gridCol w:w="1555"/>
        <w:gridCol w:w="1542"/>
        <w:gridCol w:w="1542"/>
        <w:gridCol w:w="1452"/>
      </w:tblGrid>
      <w:tr w:rsidR="00DC7602" w:rsidRPr="00B25E62" w14:paraId="191D91B9" w14:textId="77777777" w:rsidTr="00DC7602">
        <w:trPr>
          <w:trHeight w:val="244"/>
          <w:jc w:val="center"/>
        </w:trPr>
        <w:tc>
          <w:tcPr>
            <w:tcW w:w="1276" w:type="pct"/>
            <w:vMerge w:val="restart"/>
            <w:vAlign w:val="center"/>
          </w:tcPr>
          <w:p w14:paraId="480675FB" w14:textId="77777777" w:rsidR="00DC7602" w:rsidRPr="00B25E62" w:rsidRDefault="00DC7602" w:rsidP="004D0F30">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课程</w:t>
            </w:r>
            <w:r>
              <w:rPr>
                <w:rFonts w:ascii="宋体" w:hAnsi="宋体" w:hint="eastAsia"/>
                <w:bCs/>
                <w:color w:val="000000"/>
                <w:szCs w:val="21"/>
              </w:rPr>
              <w:t>教学目标</w:t>
            </w:r>
          </w:p>
        </w:tc>
        <w:tc>
          <w:tcPr>
            <w:tcW w:w="3724" w:type="pct"/>
            <w:gridSpan w:val="3"/>
          </w:tcPr>
          <w:p w14:paraId="3AE9097B" w14:textId="77777777" w:rsidR="00DC7602" w:rsidRPr="00B25E62" w:rsidRDefault="00DC7602" w:rsidP="004D0F30">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毕业要求二级指标</w:t>
            </w:r>
            <w:r>
              <w:rPr>
                <w:rFonts w:ascii="宋体" w:hAnsi="宋体" w:hint="eastAsia"/>
                <w:bCs/>
                <w:color w:val="000000"/>
                <w:szCs w:val="21"/>
              </w:rPr>
              <w:t>点</w:t>
            </w:r>
          </w:p>
        </w:tc>
      </w:tr>
      <w:tr w:rsidR="00DC7602" w:rsidRPr="00B25E62" w14:paraId="5DDAC321" w14:textId="77777777" w:rsidTr="00DC7602">
        <w:trPr>
          <w:trHeight w:val="244"/>
          <w:jc w:val="center"/>
        </w:trPr>
        <w:tc>
          <w:tcPr>
            <w:tcW w:w="1276" w:type="pct"/>
            <w:vMerge/>
          </w:tcPr>
          <w:p w14:paraId="1E6C181D" w14:textId="77777777" w:rsidR="00DC7602" w:rsidRPr="00B25E62" w:rsidRDefault="00DC7602" w:rsidP="004D0F30">
            <w:pPr>
              <w:tabs>
                <w:tab w:val="num" w:pos="0"/>
              </w:tabs>
              <w:spacing w:line="320" w:lineRule="exact"/>
              <w:rPr>
                <w:rFonts w:ascii="宋体" w:hAnsi="宋体"/>
                <w:bCs/>
                <w:color w:val="000000"/>
                <w:szCs w:val="21"/>
              </w:rPr>
            </w:pPr>
          </w:p>
        </w:tc>
        <w:tc>
          <w:tcPr>
            <w:tcW w:w="1266" w:type="pct"/>
          </w:tcPr>
          <w:p w14:paraId="33E5C2F7" w14:textId="6CAFD73A" w:rsidR="00DC7602" w:rsidRPr="00B25E62" w:rsidRDefault="00DC7602" w:rsidP="004D0F30">
            <w:pPr>
              <w:tabs>
                <w:tab w:val="num" w:pos="0"/>
              </w:tabs>
              <w:spacing w:line="320" w:lineRule="exact"/>
              <w:jc w:val="center"/>
              <w:rPr>
                <w:rFonts w:ascii="宋体" w:hAnsi="宋体"/>
                <w:bCs/>
                <w:color w:val="000000"/>
                <w:szCs w:val="21"/>
              </w:rPr>
            </w:pPr>
            <w:r w:rsidRPr="00B25E62">
              <w:rPr>
                <w:rFonts w:ascii="宋体" w:hAnsi="宋体" w:hint="eastAsia"/>
                <w:bCs/>
                <w:color w:val="000000"/>
                <w:szCs w:val="21"/>
              </w:rPr>
              <w:t>R</w:t>
            </w:r>
            <w:r w:rsidRPr="00B25E62">
              <w:rPr>
                <w:rFonts w:ascii="宋体" w:hAnsi="宋体"/>
                <w:bCs/>
                <w:color w:val="000000"/>
                <w:szCs w:val="21"/>
              </w:rPr>
              <w:t>1.</w:t>
            </w:r>
            <w:r>
              <w:rPr>
                <w:rFonts w:ascii="宋体" w:hAnsi="宋体"/>
                <w:bCs/>
                <w:color w:val="000000"/>
                <w:szCs w:val="21"/>
              </w:rPr>
              <w:t>3</w:t>
            </w:r>
          </w:p>
        </w:tc>
        <w:tc>
          <w:tcPr>
            <w:tcW w:w="1266" w:type="pct"/>
          </w:tcPr>
          <w:p w14:paraId="10753A93"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t>R</w:t>
            </w:r>
            <w:r>
              <w:rPr>
                <w:rFonts w:ascii="宋体" w:hAnsi="宋体"/>
                <w:bCs/>
                <w:color w:val="000000"/>
                <w:szCs w:val="21"/>
              </w:rPr>
              <w:t>3.2</w:t>
            </w:r>
          </w:p>
        </w:tc>
        <w:tc>
          <w:tcPr>
            <w:tcW w:w="1193" w:type="pct"/>
          </w:tcPr>
          <w:p w14:paraId="5F1904D2" w14:textId="432BD49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t>R</w:t>
            </w:r>
            <w:r>
              <w:rPr>
                <w:rFonts w:ascii="宋体" w:hAnsi="宋体"/>
                <w:bCs/>
                <w:color w:val="000000"/>
                <w:szCs w:val="21"/>
              </w:rPr>
              <w:t>10.1</w:t>
            </w:r>
          </w:p>
        </w:tc>
      </w:tr>
      <w:tr w:rsidR="00DC7602" w:rsidRPr="00B25E62" w14:paraId="17150B2A" w14:textId="77777777" w:rsidTr="00DC7602">
        <w:trPr>
          <w:trHeight w:val="244"/>
          <w:jc w:val="center"/>
        </w:trPr>
        <w:tc>
          <w:tcPr>
            <w:tcW w:w="1276" w:type="pct"/>
          </w:tcPr>
          <w:p w14:paraId="2C7CB6D6"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t>子目标</w:t>
            </w:r>
            <w:r w:rsidRPr="00B25E62">
              <w:rPr>
                <w:rFonts w:ascii="宋体" w:hAnsi="宋体" w:hint="eastAsia"/>
                <w:bCs/>
                <w:color w:val="000000"/>
                <w:szCs w:val="21"/>
              </w:rPr>
              <w:t>1</w:t>
            </w:r>
          </w:p>
        </w:tc>
        <w:tc>
          <w:tcPr>
            <w:tcW w:w="1266" w:type="pct"/>
          </w:tcPr>
          <w:p w14:paraId="477EEE28"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266" w:type="pct"/>
          </w:tcPr>
          <w:p w14:paraId="6B835A22" w14:textId="77777777" w:rsidR="00DC7602" w:rsidRPr="00B25E62" w:rsidRDefault="00DC7602" w:rsidP="004D0F30">
            <w:pPr>
              <w:tabs>
                <w:tab w:val="num" w:pos="0"/>
              </w:tabs>
              <w:spacing w:line="320" w:lineRule="exact"/>
              <w:jc w:val="center"/>
              <w:rPr>
                <w:rFonts w:ascii="宋体" w:hAnsi="宋体"/>
                <w:bCs/>
                <w:color w:val="000000"/>
                <w:szCs w:val="21"/>
              </w:rPr>
            </w:pPr>
          </w:p>
        </w:tc>
        <w:tc>
          <w:tcPr>
            <w:tcW w:w="1193" w:type="pct"/>
          </w:tcPr>
          <w:p w14:paraId="25D92960" w14:textId="77777777" w:rsidR="00DC7602" w:rsidRPr="00B25E62" w:rsidRDefault="00DC7602" w:rsidP="004D0F30">
            <w:pPr>
              <w:tabs>
                <w:tab w:val="num" w:pos="0"/>
              </w:tabs>
              <w:spacing w:line="320" w:lineRule="exact"/>
              <w:jc w:val="center"/>
              <w:rPr>
                <w:rFonts w:ascii="宋体" w:hAnsi="宋体"/>
                <w:bCs/>
                <w:color w:val="000000"/>
                <w:szCs w:val="21"/>
              </w:rPr>
            </w:pPr>
          </w:p>
        </w:tc>
      </w:tr>
      <w:tr w:rsidR="00DC7602" w:rsidRPr="00B25E62" w14:paraId="38F514A0" w14:textId="77777777" w:rsidTr="00DC7602">
        <w:trPr>
          <w:trHeight w:val="244"/>
          <w:jc w:val="center"/>
        </w:trPr>
        <w:tc>
          <w:tcPr>
            <w:tcW w:w="1276" w:type="pct"/>
          </w:tcPr>
          <w:p w14:paraId="1D5A0215"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t>子目标</w:t>
            </w:r>
            <w:r w:rsidRPr="00B25E62">
              <w:rPr>
                <w:rFonts w:ascii="宋体" w:hAnsi="宋体" w:hint="eastAsia"/>
                <w:bCs/>
                <w:color w:val="000000"/>
                <w:szCs w:val="21"/>
              </w:rPr>
              <w:t>2</w:t>
            </w:r>
          </w:p>
        </w:tc>
        <w:tc>
          <w:tcPr>
            <w:tcW w:w="1266" w:type="pct"/>
          </w:tcPr>
          <w:p w14:paraId="210E9F78" w14:textId="77777777" w:rsidR="00DC7602" w:rsidRPr="00B25E62" w:rsidRDefault="00DC7602" w:rsidP="004D0F30">
            <w:pPr>
              <w:tabs>
                <w:tab w:val="num" w:pos="0"/>
              </w:tabs>
              <w:spacing w:line="320" w:lineRule="exact"/>
              <w:jc w:val="center"/>
              <w:rPr>
                <w:rFonts w:ascii="宋体" w:hAnsi="宋体"/>
                <w:bCs/>
                <w:color w:val="000000"/>
                <w:szCs w:val="21"/>
              </w:rPr>
            </w:pPr>
          </w:p>
        </w:tc>
        <w:tc>
          <w:tcPr>
            <w:tcW w:w="1266" w:type="pct"/>
          </w:tcPr>
          <w:p w14:paraId="49088F24"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c>
          <w:tcPr>
            <w:tcW w:w="1193" w:type="pct"/>
          </w:tcPr>
          <w:p w14:paraId="01D3E497" w14:textId="77777777" w:rsidR="00DC7602" w:rsidRPr="00B25E62" w:rsidRDefault="00DC7602" w:rsidP="004D0F30">
            <w:pPr>
              <w:tabs>
                <w:tab w:val="num" w:pos="0"/>
              </w:tabs>
              <w:spacing w:line="320" w:lineRule="exact"/>
              <w:jc w:val="center"/>
              <w:rPr>
                <w:rFonts w:ascii="宋体" w:hAnsi="宋体"/>
                <w:bCs/>
                <w:color w:val="000000"/>
                <w:szCs w:val="21"/>
              </w:rPr>
            </w:pPr>
          </w:p>
        </w:tc>
      </w:tr>
      <w:tr w:rsidR="00DC7602" w:rsidRPr="00B25E62" w14:paraId="20B55E81" w14:textId="77777777" w:rsidTr="00DC7602">
        <w:trPr>
          <w:trHeight w:val="244"/>
          <w:jc w:val="center"/>
        </w:trPr>
        <w:tc>
          <w:tcPr>
            <w:tcW w:w="1276" w:type="pct"/>
          </w:tcPr>
          <w:p w14:paraId="2D251891" w14:textId="77777777"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t>子目标3</w:t>
            </w:r>
          </w:p>
        </w:tc>
        <w:tc>
          <w:tcPr>
            <w:tcW w:w="1266" w:type="pct"/>
          </w:tcPr>
          <w:p w14:paraId="032C4660" w14:textId="77777777" w:rsidR="00DC7602" w:rsidRPr="00B25E62" w:rsidRDefault="00DC7602" w:rsidP="004D0F30">
            <w:pPr>
              <w:tabs>
                <w:tab w:val="num" w:pos="0"/>
              </w:tabs>
              <w:spacing w:line="320" w:lineRule="exact"/>
              <w:jc w:val="center"/>
              <w:rPr>
                <w:rFonts w:ascii="宋体" w:hAnsi="宋体"/>
                <w:bCs/>
                <w:color w:val="000000"/>
                <w:szCs w:val="21"/>
              </w:rPr>
            </w:pPr>
          </w:p>
        </w:tc>
        <w:tc>
          <w:tcPr>
            <w:tcW w:w="1266" w:type="pct"/>
          </w:tcPr>
          <w:p w14:paraId="5494803B" w14:textId="77777777" w:rsidR="00DC7602" w:rsidRPr="00B25E62" w:rsidRDefault="00DC7602" w:rsidP="004D0F30">
            <w:pPr>
              <w:tabs>
                <w:tab w:val="num" w:pos="0"/>
              </w:tabs>
              <w:spacing w:line="320" w:lineRule="exact"/>
              <w:jc w:val="center"/>
              <w:rPr>
                <w:rFonts w:ascii="宋体" w:hAnsi="宋体"/>
                <w:bCs/>
                <w:color w:val="000000"/>
                <w:szCs w:val="21"/>
              </w:rPr>
            </w:pPr>
          </w:p>
        </w:tc>
        <w:tc>
          <w:tcPr>
            <w:tcW w:w="1193" w:type="pct"/>
          </w:tcPr>
          <w:p w14:paraId="342C408E" w14:textId="6EBBB4BC" w:rsidR="00DC7602" w:rsidRPr="00B25E62" w:rsidRDefault="00DC7602" w:rsidP="004D0F30">
            <w:pPr>
              <w:tabs>
                <w:tab w:val="num" w:pos="0"/>
              </w:tabs>
              <w:spacing w:line="320" w:lineRule="exact"/>
              <w:jc w:val="center"/>
              <w:rPr>
                <w:rFonts w:ascii="宋体" w:hAnsi="宋体"/>
                <w:bCs/>
                <w:color w:val="000000"/>
                <w:szCs w:val="21"/>
              </w:rPr>
            </w:pPr>
            <w:r>
              <w:rPr>
                <w:rFonts w:ascii="宋体" w:hAnsi="宋体" w:hint="eastAsia"/>
                <w:bCs/>
                <w:color w:val="000000"/>
                <w:szCs w:val="21"/>
              </w:rPr>
              <w:sym w:font="Wingdings" w:char="F0FC"/>
            </w:r>
          </w:p>
        </w:tc>
      </w:tr>
    </w:tbl>
    <w:p w14:paraId="743105EF" w14:textId="70D5CAEB" w:rsidR="000C5BFC" w:rsidRDefault="00DC7602" w:rsidP="000C5BFC">
      <w:pPr>
        <w:tabs>
          <w:tab w:val="num" w:pos="0"/>
        </w:tabs>
        <w:spacing w:line="320" w:lineRule="exact"/>
        <w:ind w:firstLineChars="225" w:firstLine="540"/>
        <w:rPr>
          <w:rFonts w:ascii="宋体" w:hAnsi="宋体"/>
          <w:bCs/>
          <w:color w:val="000000"/>
          <w:sz w:val="24"/>
        </w:rPr>
      </w:pPr>
      <w:r w:rsidRPr="000C5BFC">
        <w:rPr>
          <w:rFonts w:ascii="宋体" w:hAnsi="宋体" w:hint="eastAsia"/>
          <w:bCs/>
          <w:color w:val="000000"/>
          <w:sz w:val="24"/>
        </w:rPr>
        <w:t>课程教学子目标</w:t>
      </w:r>
      <w:r w:rsidRPr="000C5BFC">
        <w:rPr>
          <w:rFonts w:ascii="宋体" w:hAnsi="宋体"/>
          <w:bCs/>
          <w:color w:val="000000"/>
          <w:sz w:val="24"/>
        </w:rPr>
        <w:t>1</w:t>
      </w:r>
      <w:r w:rsidRPr="000C5BFC">
        <w:rPr>
          <w:rFonts w:ascii="宋体" w:hAnsi="宋体" w:hint="eastAsia"/>
          <w:bCs/>
          <w:color w:val="000000"/>
          <w:sz w:val="24"/>
        </w:rPr>
        <w:t>是培养学生能够理解和应用</w:t>
      </w:r>
      <w:r w:rsidR="000C5BFC" w:rsidRPr="000C5BFC">
        <w:rPr>
          <w:rFonts w:ascii="宋体" w:hAnsi="宋体" w:hint="eastAsia"/>
          <w:bCs/>
          <w:color w:val="000000"/>
          <w:sz w:val="24"/>
        </w:rPr>
        <w:t>形式语言和自动机的基本概念和理论，</w:t>
      </w:r>
      <w:r w:rsidR="000C5BFC">
        <w:rPr>
          <w:rFonts w:ascii="宋体" w:hAnsi="宋体" w:hint="eastAsia"/>
          <w:bCs/>
          <w:color w:val="000000"/>
          <w:sz w:val="24"/>
        </w:rPr>
        <w:t>具体包括：文法定义、文法分类、文法的推导、正规式、自动机定义、有限状态自动机的构造方法、文法和自动机的对应关系，这些内容是计算机专业知识及基本方法，可以应用于多种计算机应用系统的开发</w:t>
      </w:r>
      <w:r w:rsidR="00690DFA">
        <w:rPr>
          <w:rFonts w:ascii="宋体" w:hAnsi="宋体" w:hint="eastAsia"/>
          <w:bCs/>
          <w:color w:val="000000"/>
          <w:sz w:val="24"/>
        </w:rPr>
        <w:t>，因此能</w:t>
      </w:r>
      <w:r w:rsidR="000C5BFC">
        <w:rPr>
          <w:rFonts w:ascii="宋体" w:hAnsi="宋体" w:hint="eastAsia"/>
          <w:bCs/>
          <w:color w:val="000000"/>
          <w:sz w:val="24"/>
        </w:rPr>
        <w:t>对毕业要求指标点R</w:t>
      </w:r>
      <w:r w:rsidR="000C5BFC">
        <w:rPr>
          <w:rFonts w:ascii="宋体" w:hAnsi="宋体"/>
          <w:bCs/>
          <w:color w:val="000000"/>
          <w:sz w:val="24"/>
        </w:rPr>
        <w:t>1.3</w:t>
      </w:r>
      <w:r w:rsidR="000C5BFC">
        <w:rPr>
          <w:rFonts w:ascii="宋体" w:hAnsi="宋体" w:hint="eastAsia"/>
          <w:bCs/>
          <w:color w:val="000000"/>
          <w:sz w:val="24"/>
        </w:rPr>
        <w:t>的达成提供支撑。</w:t>
      </w:r>
    </w:p>
    <w:p w14:paraId="79A23730" w14:textId="0346308D" w:rsidR="000C5BFC" w:rsidRDefault="000C5BFC" w:rsidP="000C5BFC">
      <w:pPr>
        <w:tabs>
          <w:tab w:val="num" w:pos="0"/>
        </w:tabs>
        <w:spacing w:line="320" w:lineRule="exact"/>
        <w:ind w:firstLineChars="200" w:firstLine="480"/>
        <w:rPr>
          <w:rFonts w:ascii="宋体" w:hAnsi="宋体"/>
          <w:bCs/>
          <w:color w:val="000000"/>
          <w:sz w:val="24"/>
        </w:rPr>
      </w:pPr>
      <w:r>
        <w:rPr>
          <w:rFonts w:ascii="宋体" w:hAnsi="宋体" w:hint="eastAsia"/>
          <w:bCs/>
          <w:color w:val="000000"/>
          <w:sz w:val="24"/>
        </w:rPr>
        <w:t>课程教学子目标</w:t>
      </w:r>
      <w:r>
        <w:rPr>
          <w:rFonts w:ascii="宋体" w:hAnsi="宋体"/>
          <w:bCs/>
          <w:color w:val="000000"/>
          <w:sz w:val="24"/>
        </w:rPr>
        <w:t>2</w:t>
      </w:r>
      <w:r>
        <w:rPr>
          <w:rFonts w:ascii="宋体" w:hAnsi="宋体" w:hint="eastAsia"/>
          <w:bCs/>
          <w:color w:val="000000"/>
          <w:sz w:val="24"/>
        </w:rPr>
        <w:t>是培养学生能够阅读和设计编写模块级/系统的编译程序代码，能够综合应用软件工程方法及编译程序基本知识，采取手工编写或者使用辅助工具实现指定高级程序设计语言的编译程序主体，包括词法分析模块、语法分析模块、语法制导翻译模块及目标代码生成模块。</w:t>
      </w:r>
      <w:r w:rsidR="00690DFA">
        <w:rPr>
          <w:rFonts w:ascii="宋体" w:hAnsi="宋体" w:hint="eastAsia"/>
          <w:bCs/>
          <w:color w:val="000000"/>
          <w:sz w:val="24"/>
        </w:rPr>
        <w:t>课程通过实验项目实践，设计报告讨论等环节来培养考核学生此方面的能力，因此可以为毕业要求指标点R</w:t>
      </w:r>
      <w:r w:rsidR="00690DFA">
        <w:rPr>
          <w:rFonts w:ascii="宋体" w:hAnsi="宋体"/>
          <w:bCs/>
          <w:color w:val="000000"/>
          <w:sz w:val="24"/>
        </w:rPr>
        <w:t>3.2</w:t>
      </w:r>
      <w:r w:rsidR="00690DFA">
        <w:rPr>
          <w:rFonts w:ascii="宋体" w:hAnsi="宋体" w:hint="eastAsia"/>
          <w:bCs/>
          <w:color w:val="000000"/>
          <w:sz w:val="24"/>
        </w:rPr>
        <w:t>的达成提供支撑。</w:t>
      </w:r>
    </w:p>
    <w:p w14:paraId="2EAEB481" w14:textId="2B8B4812" w:rsidR="00690DFA" w:rsidRPr="00477D20" w:rsidRDefault="00690DFA" w:rsidP="00690DFA">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课程教学子目标</w:t>
      </w:r>
      <w:r w:rsidR="009D5B66">
        <w:rPr>
          <w:rFonts w:ascii="宋体" w:hAnsi="宋体"/>
          <w:bCs/>
          <w:color w:val="000000"/>
          <w:sz w:val="24"/>
        </w:rPr>
        <w:t>3</w:t>
      </w:r>
      <w:r>
        <w:rPr>
          <w:rFonts w:ascii="宋体" w:hAnsi="宋体" w:hint="eastAsia"/>
          <w:bCs/>
          <w:color w:val="000000"/>
          <w:sz w:val="24"/>
        </w:rPr>
        <w:t>是培养</w:t>
      </w:r>
      <w:r w:rsidRPr="00477D20">
        <w:rPr>
          <w:rFonts w:ascii="宋体" w:hAnsi="宋体" w:hint="eastAsia"/>
          <w:bCs/>
          <w:color w:val="000000"/>
          <w:sz w:val="24"/>
        </w:rPr>
        <w:t>学生能够</w:t>
      </w:r>
      <w:r>
        <w:rPr>
          <w:rFonts w:ascii="宋体" w:hAnsi="宋体" w:hint="eastAsia"/>
          <w:bCs/>
          <w:color w:val="000000"/>
          <w:sz w:val="24"/>
        </w:rPr>
        <w:t>准确、清晰地描述所开发程序的代码结构和功能，具体体现在学生撰写的实验报告应能够准确、清晰地描述实验项目的完成情况，包括实验项目的需求分析（功能描述）、程序设计、程序开发、代码测试等内容，</w:t>
      </w:r>
      <w:r>
        <w:rPr>
          <w:rFonts w:ascii="宋体" w:hAnsi="宋体" w:hint="eastAsia"/>
          <w:color w:val="000000"/>
          <w:sz w:val="24"/>
        </w:rPr>
        <w:t>因此可以对</w:t>
      </w:r>
      <w:r>
        <w:rPr>
          <w:rFonts w:ascii="宋体" w:hAnsi="宋体" w:hint="eastAsia"/>
          <w:bCs/>
          <w:color w:val="000000"/>
          <w:sz w:val="24"/>
        </w:rPr>
        <w:t>毕业要求指标点R</w:t>
      </w:r>
      <w:r>
        <w:rPr>
          <w:rFonts w:ascii="宋体" w:hAnsi="宋体"/>
          <w:bCs/>
          <w:color w:val="000000"/>
          <w:sz w:val="24"/>
        </w:rPr>
        <w:t>10.1</w:t>
      </w:r>
      <w:r>
        <w:rPr>
          <w:rFonts w:ascii="宋体" w:hAnsi="宋体" w:hint="eastAsia"/>
          <w:bCs/>
          <w:color w:val="000000"/>
          <w:sz w:val="24"/>
        </w:rPr>
        <w:t>的达成提供支撑。</w:t>
      </w:r>
    </w:p>
    <w:p w14:paraId="4824AA45" w14:textId="77777777" w:rsidR="00690DFA" w:rsidRPr="005F13C7" w:rsidRDefault="00690DFA" w:rsidP="00690DFA">
      <w:pPr>
        <w:numPr>
          <w:ilvl w:val="0"/>
          <w:numId w:val="1"/>
        </w:numPr>
        <w:tabs>
          <w:tab w:val="clear" w:pos="720"/>
          <w:tab w:val="num" w:pos="540"/>
        </w:tabs>
        <w:spacing w:line="320" w:lineRule="exact"/>
        <w:ind w:left="540" w:hanging="540"/>
        <w:rPr>
          <w:rFonts w:ascii="宋体" w:hAnsi="宋体"/>
          <w:b/>
          <w:bCs/>
          <w:color w:val="000000"/>
          <w:sz w:val="24"/>
        </w:rPr>
      </w:pPr>
      <w:r>
        <w:rPr>
          <w:rFonts w:ascii="宋体" w:hAnsi="宋体" w:hint="eastAsia"/>
          <w:b/>
          <w:bCs/>
          <w:color w:val="000000"/>
          <w:sz w:val="24"/>
        </w:rPr>
        <w:t>课程教学方式</w:t>
      </w:r>
      <w:r>
        <w:rPr>
          <w:rFonts w:ascii="宋体" w:hAnsi="宋体"/>
          <w:b/>
          <w:bCs/>
          <w:color w:val="000000"/>
          <w:sz w:val="24"/>
        </w:rPr>
        <w:t>/</w:t>
      </w:r>
      <w:r>
        <w:rPr>
          <w:rFonts w:ascii="宋体" w:hAnsi="宋体" w:hint="eastAsia"/>
          <w:b/>
          <w:bCs/>
          <w:color w:val="000000"/>
          <w:sz w:val="24"/>
        </w:rPr>
        <w:t>方法</w:t>
      </w:r>
    </w:p>
    <w:p w14:paraId="7F961917" w14:textId="0CC71B52" w:rsidR="00690DFA" w:rsidRDefault="00690DFA" w:rsidP="00690DFA">
      <w:pPr>
        <w:spacing w:line="320" w:lineRule="exact"/>
        <w:ind w:firstLineChars="200" w:firstLine="480"/>
        <w:rPr>
          <w:rFonts w:ascii="宋体" w:hAnsi="宋体"/>
          <w:bCs/>
          <w:color w:val="000000"/>
          <w:sz w:val="24"/>
        </w:rPr>
      </w:pPr>
      <w:r w:rsidRPr="00690DFA">
        <w:rPr>
          <w:rFonts w:ascii="宋体" w:hAnsi="宋体" w:hint="eastAsia"/>
          <w:bCs/>
          <w:color w:val="000000"/>
          <w:sz w:val="24"/>
        </w:rPr>
        <w:t>对于课程教学目标1，主要采用课堂教学的方式，通过知识教授、问题讨论等途径，使学生能够理解和应用</w:t>
      </w:r>
      <w:r>
        <w:rPr>
          <w:rFonts w:ascii="宋体" w:hAnsi="宋体" w:hint="eastAsia"/>
          <w:bCs/>
          <w:color w:val="000000"/>
          <w:sz w:val="24"/>
        </w:rPr>
        <w:t>形式语言与自动机</w:t>
      </w:r>
      <w:r w:rsidRPr="00690DFA">
        <w:rPr>
          <w:rFonts w:ascii="宋体" w:hAnsi="宋体" w:hint="eastAsia"/>
          <w:bCs/>
          <w:color w:val="000000"/>
          <w:sz w:val="24"/>
        </w:rPr>
        <w:t>的理论和方法。</w:t>
      </w:r>
    </w:p>
    <w:p w14:paraId="00E6FB19" w14:textId="630B8EAB" w:rsidR="00690DFA" w:rsidRPr="00690DFA" w:rsidRDefault="00690DFA" w:rsidP="00690DFA">
      <w:pPr>
        <w:spacing w:line="320" w:lineRule="exact"/>
        <w:ind w:firstLineChars="200" w:firstLine="480"/>
        <w:rPr>
          <w:rFonts w:ascii="宋体" w:hAnsi="宋体"/>
          <w:bCs/>
          <w:color w:val="000000"/>
          <w:sz w:val="24"/>
        </w:rPr>
      </w:pPr>
      <w:r w:rsidRPr="00690DFA">
        <w:rPr>
          <w:rFonts w:ascii="宋体" w:hAnsi="宋体" w:hint="eastAsia"/>
          <w:bCs/>
          <w:color w:val="000000"/>
          <w:sz w:val="24"/>
        </w:rPr>
        <w:t>对于课程教学目标</w:t>
      </w:r>
      <w:r w:rsidRPr="00690DFA">
        <w:rPr>
          <w:rFonts w:ascii="宋体" w:hAnsi="宋体"/>
          <w:bCs/>
          <w:color w:val="000000"/>
          <w:sz w:val="24"/>
        </w:rPr>
        <w:t>2</w:t>
      </w:r>
      <w:r w:rsidRPr="00690DFA">
        <w:rPr>
          <w:rFonts w:ascii="宋体" w:hAnsi="宋体" w:hint="eastAsia"/>
          <w:bCs/>
          <w:color w:val="000000"/>
          <w:sz w:val="24"/>
        </w:rPr>
        <w:t>，主要采用</w:t>
      </w:r>
      <w:r>
        <w:rPr>
          <w:rFonts w:ascii="宋体" w:hAnsi="宋体" w:hint="eastAsia"/>
          <w:bCs/>
          <w:color w:val="000000"/>
          <w:sz w:val="24"/>
        </w:rPr>
        <w:t>设计分析</w:t>
      </w:r>
      <w:r w:rsidRPr="00690DFA">
        <w:rPr>
          <w:rFonts w:ascii="宋体" w:hAnsi="宋体" w:hint="eastAsia"/>
          <w:bCs/>
          <w:color w:val="000000"/>
          <w:sz w:val="24"/>
        </w:rPr>
        <w:t>作业和上机实验的方式，通过</w:t>
      </w:r>
      <w:r>
        <w:rPr>
          <w:rFonts w:ascii="宋体" w:hAnsi="宋体" w:hint="eastAsia"/>
          <w:bCs/>
          <w:color w:val="000000"/>
          <w:sz w:val="24"/>
        </w:rPr>
        <w:t>分模块实现</w:t>
      </w:r>
      <w:r w:rsidRPr="00690DFA">
        <w:rPr>
          <w:rFonts w:ascii="宋体" w:hAnsi="宋体" w:hint="eastAsia"/>
          <w:bCs/>
          <w:color w:val="000000"/>
          <w:sz w:val="24"/>
        </w:rPr>
        <w:t>的</w:t>
      </w:r>
      <w:r>
        <w:rPr>
          <w:rFonts w:ascii="宋体" w:hAnsi="宋体" w:hint="eastAsia"/>
          <w:bCs/>
          <w:color w:val="000000"/>
          <w:sz w:val="24"/>
        </w:rPr>
        <w:t>方式</w:t>
      </w:r>
      <w:r w:rsidRPr="00690DFA">
        <w:rPr>
          <w:rFonts w:ascii="宋体" w:hAnsi="宋体" w:hint="eastAsia"/>
          <w:bCs/>
          <w:color w:val="000000"/>
          <w:sz w:val="24"/>
        </w:rPr>
        <w:t>，使学生</w:t>
      </w:r>
      <w:r>
        <w:rPr>
          <w:rFonts w:ascii="宋体" w:hAnsi="宋体" w:hint="eastAsia"/>
          <w:bCs/>
          <w:color w:val="000000"/>
          <w:sz w:val="24"/>
        </w:rPr>
        <w:t>完成程序设计语言编译程序主体部分的设计及实现</w:t>
      </w:r>
      <w:r w:rsidRPr="00690DFA">
        <w:rPr>
          <w:rFonts w:ascii="宋体" w:hAnsi="宋体" w:hint="eastAsia"/>
          <w:bCs/>
          <w:color w:val="000000"/>
          <w:sz w:val="24"/>
        </w:rPr>
        <w:t>。</w:t>
      </w:r>
    </w:p>
    <w:p w14:paraId="6EAAC3C6" w14:textId="5FC44DF6" w:rsidR="00690DFA" w:rsidRPr="00D90E62" w:rsidRDefault="00690DFA" w:rsidP="00690DFA">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对于课程教学目标</w:t>
      </w:r>
      <w:r>
        <w:rPr>
          <w:rFonts w:ascii="宋体" w:hAnsi="宋体"/>
          <w:bCs/>
          <w:color w:val="000000"/>
          <w:sz w:val="24"/>
        </w:rPr>
        <w:t>3</w:t>
      </w:r>
      <w:r>
        <w:rPr>
          <w:rFonts w:ascii="宋体" w:hAnsi="宋体" w:hint="eastAsia"/>
          <w:bCs/>
          <w:color w:val="000000"/>
          <w:sz w:val="24"/>
        </w:rPr>
        <w:t>，主要通过撰写实验报告的方式来训练学生，使之能够准确、清晰地描述所开发程序的代码结构和功能。</w:t>
      </w:r>
    </w:p>
    <w:p w14:paraId="24FAC662" w14:textId="43995606" w:rsidR="004D0F30" w:rsidRDefault="004D0F30" w:rsidP="004D0F30">
      <w:pPr>
        <w:tabs>
          <w:tab w:val="num" w:pos="0"/>
        </w:tabs>
        <w:spacing w:line="320" w:lineRule="exact"/>
        <w:rPr>
          <w:rFonts w:ascii="宋体" w:hAnsi="宋体"/>
          <w:bCs/>
          <w:color w:val="000000"/>
          <w:sz w:val="24"/>
        </w:rPr>
      </w:pPr>
    </w:p>
    <w:p w14:paraId="6A24465C" w14:textId="77777777" w:rsidR="004D0F30" w:rsidRPr="005F13C7" w:rsidRDefault="004D0F30" w:rsidP="004D0F30">
      <w:pPr>
        <w:numPr>
          <w:ilvl w:val="0"/>
          <w:numId w:val="1"/>
        </w:numPr>
        <w:tabs>
          <w:tab w:val="clear" w:pos="720"/>
          <w:tab w:val="num" w:pos="540"/>
        </w:tabs>
        <w:spacing w:line="320" w:lineRule="exact"/>
        <w:ind w:left="540" w:hanging="540"/>
        <w:rPr>
          <w:rFonts w:ascii="宋体" w:hAnsi="宋体"/>
          <w:b/>
          <w:bCs/>
          <w:color w:val="000000"/>
          <w:sz w:val="24"/>
        </w:rPr>
      </w:pPr>
      <w:r w:rsidRPr="005F13C7">
        <w:rPr>
          <w:rFonts w:ascii="宋体" w:hAnsi="宋体" w:hint="eastAsia"/>
          <w:b/>
          <w:bCs/>
          <w:color w:val="000000"/>
          <w:sz w:val="24"/>
        </w:rPr>
        <w:t>课程</w:t>
      </w:r>
      <w:r>
        <w:rPr>
          <w:rFonts w:ascii="宋体" w:hAnsi="宋体" w:hint="eastAsia"/>
          <w:b/>
          <w:bCs/>
          <w:color w:val="000000"/>
          <w:sz w:val="24"/>
        </w:rPr>
        <w:t>教学内容与学时</w:t>
      </w:r>
    </w:p>
    <w:p w14:paraId="6C85F566" w14:textId="77777777" w:rsidR="004D0F30" w:rsidRPr="00690DFA" w:rsidRDefault="004D0F30" w:rsidP="004D0F30">
      <w:pPr>
        <w:tabs>
          <w:tab w:val="num" w:pos="0"/>
        </w:tabs>
        <w:spacing w:line="320" w:lineRule="exact"/>
        <w:rPr>
          <w:rFonts w:ascii="宋体" w:hAnsi="宋体"/>
          <w:bCs/>
          <w:color w:val="000000"/>
          <w:sz w:val="24"/>
        </w:rPr>
      </w:pPr>
    </w:p>
    <w:p w14:paraId="73DCCA99" w14:textId="77777777" w:rsidR="00B04A71" w:rsidRPr="002F2A6C" w:rsidRDefault="00B04A71" w:rsidP="004D0F30">
      <w:pPr>
        <w:tabs>
          <w:tab w:val="num" w:pos="0"/>
        </w:tabs>
        <w:spacing w:line="320" w:lineRule="exact"/>
        <w:rPr>
          <w:rFonts w:ascii="宋体" w:hAnsi="宋体"/>
          <w:color w:val="000000"/>
          <w:sz w:val="24"/>
        </w:rPr>
      </w:pPr>
    </w:p>
    <w:tbl>
      <w:tblP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497"/>
        <w:gridCol w:w="3026"/>
        <w:gridCol w:w="708"/>
        <w:gridCol w:w="937"/>
      </w:tblGrid>
      <w:tr w:rsidR="00337A2C" w:rsidRPr="002F2A6C" w14:paraId="57C3095E" w14:textId="54AEA58F" w:rsidTr="004E7D11">
        <w:tc>
          <w:tcPr>
            <w:tcW w:w="1568" w:type="dxa"/>
            <w:shd w:val="clear" w:color="auto" w:fill="auto"/>
          </w:tcPr>
          <w:p w14:paraId="78553FD2" w14:textId="77777777" w:rsidR="00337A2C" w:rsidRPr="002F2A6C" w:rsidRDefault="00337A2C" w:rsidP="00B96F88">
            <w:pPr>
              <w:tabs>
                <w:tab w:val="num" w:pos="0"/>
              </w:tabs>
              <w:spacing w:line="320" w:lineRule="exact"/>
              <w:rPr>
                <w:rFonts w:ascii="宋体" w:hAnsi="宋体"/>
                <w:color w:val="000000"/>
                <w:sz w:val="24"/>
              </w:rPr>
            </w:pPr>
            <w:r w:rsidRPr="00337A2C">
              <w:rPr>
                <w:rFonts w:ascii="宋体" w:hAnsi="宋体" w:cs="宋体" w:hint="eastAsia"/>
                <w:b/>
                <w:bCs/>
                <w:szCs w:val="21"/>
              </w:rPr>
              <w:t>一级知识点</w:t>
            </w:r>
          </w:p>
        </w:tc>
        <w:tc>
          <w:tcPr>
            <w:tcW w:w="1497" w:type="dxa"/>
            <w:shd w:val="clear" w:color="auto" w:fill="auto"/>
          </w:tcPr>
          <w:p w14:paraId="797E5F62" w14:textId="77777777" w:rsidR="00337A2C" w:rsidRPr="002F2A6C" w:rsidRDefault="00337A2C" w:rsidP="00337A2C">
            <w:pPr>
              <w:tabs>
                <w:tab w:val="num" w:pos="0"/>
              </w:tabs>
              <w:spacing w:line="320" w:lineRule="exact"/>
              <w:rPr>
                <w:rFonts w:ascii="宋体" w:hAnsi="宋体"/>
                <w:color w:val="000000"/>
                <w:sz w:val="24"/>
              </w:rPr>
            </w:pPr>
            <w:r w:rsidRPr="00337A2C">
              <w:rPr>
                <w:rFonts w:ascii="宋体" w:hAnsi="宋体" w:cs="宋体" w:hint="eastAsia"/>
                <w:b/>
                <w:bCs/>
                <w:szCs w:val="21"/>
              </w:rPr>
              <w:t>二级知识点</w:t>
            </w:r>
          </w:p>
        </w:tc>
        <w:tc>
          <w:tcPr>
            <w:tcW w:w="3026" w:type="dxa"/>
            <w:shd w:val="clear" w:color="auto" w:fill="auto"/>
          </w:tcPr>
          <w:p w14:paraId="001E3BCD" w14:textId="290A09CB" w:rsidR="00337A2C" w:rsidRPr="002F2A6C" w:rsidRDefault="00337A2C" w:rsidP="00337A2C">
            <w:pPr>
              <w:tabs>
                <w:tab w:val="num" w:pos="0"/>
              </w:tabs>
              <w:spacing w:line="320" w:lineRule="exact"/>
              <w:ind w:firstLineChars="300" w:firstLine="632"/>
              <w:rPr>
                <w:rFonts w:ascii="宋体" w:hAnsi="宋体"/>
                <w:color w:val="000000"/>
                <w:sz w:val="24"/>
              </w:rPr>
            </w:pPr>
            <w:r w:rsidRPr="00E42506">
              <w:rPr>
                <w:rFonts w:ascii="宋体" w:hAnsi="宋体" w:cs="宋体" w:hint="eastAsia"/>
                <w:b/>
                <w:bCs/>
                <w:szCs w:val="21"/>
              </w:rPr>
              <w:t>三级知识点</w:t>
            </w:r>
          </w:p>
        </w:tc>
        <w:tc>
          <w:tcPr>
            <w:tcW w:w="708" w:type="dxa"/>
            <w:shd w:val="clear" w:color="auto" w:fill="auto"/>
          </w:tcPr>
          <w:p w14:paraId="48091068" w14:textId="77777777" w:rsidR="00337A2C" w:rsidRDefault="00337A2C" w:rsidP="00B96F88">
            <w:pPr>
              <w:tabs>
                <w:tab w:val="num" w:pos="0"/>
              </w:tabs>
              <w:spacing w:line="320" w:lineRule="exact"/>
              <w:rPr>
                <w:rFonts w:ascii="宋体" w:hAnsi="宋体" w:cs="宋体"/>
                <w:b/>
                <w:bCs/>
                <w:szCs w:val="21"/>
              </w:rPr>
            </w:pPr>
            <w:r w:rsidRPr="00E42506">
              <w:rPr>
                <w:rFonts w:ascii="宋体" w:hAnsi="宋体" w:cs="宋体" w:hint="eastAsia"/>
                <w:b/>
                <w:bCs/>
                <w:szCs w:val="21"/>
              </w:rPr>
              <w:t>掌握</w:t>
            </w:r>
          </w:p>
          <w:p w14:paraId="22E8CB11" w14:textId="11320C28" w:rsidR="00337A2C" w:rsidRPr="002F2A6C" w:rsidRDefault="00337A2C" w:rsidP="00B96F88">
            <w:pPr>
              <w:tabs>
                <w:tab w:val="num" w:pos="0"/>
              </w:tabs>
              <w:spacing w:line="320" w:lineRule="exact"/>
              <w:rPr>
                <w:rFonts w:ascii="宋体" w:hAnsi="宋体"/>
                <w:color w:val="000000"/>
                <w:sz w:val="24"/>
              </w:rPr>
            </w:pPr>
            <w:r w:rsidRPr="00E42506">
              <w:rPr>
                <w:rFonts w:ascii="宋体" w:hAnsi="宋体" w:cs="宋体" w:hint="eastAsia"/>
                <w:b/>
                <w:bCs/>
                <w:szCs w:val="21"/>
              </w:rPr>
              <w:t>层次</w:t>
            </w:r>
          </w:p>
        </w:tc>
        <w:tc>
          <w:tcPr>
            <w:tcW w:w="937" w:type="dxa"/>
          </w:tcPr>
          <w:p w14:paraId="42F68F1C" w14:textId="77777777" w:rsidR="00337A2C" w:rsidRDefault="00337A2C" w:rsidP="00B96F88">
            <w:pPr>
              <w:tabs>
                <w:tab w:val="num" w:pos="0"/>
              </w:tabs>
              <w:spacing w:line="320" w:lineRule="exact"/>
              <w:rPr>
                <w:rFonts w:ascii="宋体" w:hAnsi="宋体"/>
                <w:b/>
                <w:color w:val="000000"/>
                <w:szCs w:val="21"/>
              </w:rPr>
            </w:pPr>
            <w:r w:rsidRPr="00E42506">
              <w:rPr>
                <w:rFonts w:ascii="宋体" w:hAnsi="宋体" w:hint="eastAsia"/>
                <w:b/>
                <w:color w:val="000000"/>
                <w:szCs w:val="21"/>
              </w:rPr>
              <w:t>学时数</w:t>
            </w:r>
          </w:p>
          <w:p w14:paraId="4B124F0B" w14:textId="51B90B62" w:rsidR="00337A2C" w:rsidRPr="002F2A6C" w:rsidRDefault="00337A2C" w:rsidP="00B96F88">
            <w:pPr>
              <w:tabs>
                <w:tab w:val="num" w:pos="0"/>
              </w:tabs>
              <w:spacing w:line="320" w:lineRule="exact"/>
              <w:rPr>
                <w:rFonts w:ascii="宋体" w:hAnsi="宋体"/>
                <w:color w:val="000000"/>
                <w:sz w:val="24"/>
              </w:rPr>
            </w:pPr>
            <w:r w:rsidRPr="00E42506">
              <w:rPr>
                <w:rFonts w:ascii="宋体" w:hAnsi="宋体" w:hint="eastAsia"/>
                <w:b/>
                <w:color w:val="000000"/>
                <w:szCs w:val="21"/>
              </w:rPr>
              <w:t>分配</w:t>
            </w:r>
          </w:p>
        </w:tc>
      </w:tr>
      <w:tr w:rsidR="00337A2C" w:rsidRPr="002F2A6C" w14:paraId="75FDC7BE" w14:textId="77777777" w:rsidTr="004E7D11">
        <w:trPr>
          <w:trHeight w:val="442"/>
        </w:trPr>
        <w:tc>
          <w:tcPr>
            <w:tcW w:w="1568" w:type="dxa"/>
            <w:vMerge w:val="restart"/>
            <w:shd w:val="clear" w:color="auto" w:fill="auto"/>
          </w:tcPr>
          <w:p w14:paraId="1FDFE741" w14:textId="27DE0E6F" w:rsidR="00337A2C" w:rsidRPr="002F2A6C" w:rsidRDefault="00337A2C" w:rsidP="00337A2C">
            <w:pPr>
              <w:rPr>
                <w:color w:val="000000"/>
              </w:rPr>
            </w:pPr>
            <w:r w:rsidRPr="002F2A6C">
              <w:rPr>
                <w:rFonts w:hint="eastAsia"/>
                <w:color w:val="000000"/>
              </w:rPr>
              <w:lastRenderedPageBreak/>
              <w:t>课程介绍与基本概念</w:t>
            </w:r>
          </w:p>
        </w:tc>
        <w:tc>
          <w:tcPr>
            <w:tcW w:w="1497" w:type="dxa"/>
            <w:vMerge w:val="restart"/>
            <w:shd w:val="clear" w:color="auto" w:fill="auto"/>
          </w:tcPr>
          <w:p w14:paraId="6BB764B4" w14:textId="4C4E4588" w:rsidR="00337A2C" w:rsidRPr="002F2A6C" w:rsidRDefault="00337A2C" w:rsidP="00337A2C">
            <w:pPr>
              <w:rPr>
                <w:rFonts w:ascii="宋体" w:hAnsi="宋体"/>
                <w:color w:val="000000"/>
              </w:rPr>
            </w:pPr>
            <w:r>
              <w:rPr>
                <w:rFonts w:ascii="宋体" w:hAnsi="宋体" w:hint="eastAsia"/>
                <w:color w:val="000000"/>
              </w:rPr>
              <w:t>课程介绍</w:t>
            </w:r>
          </w:p>
        </w:tc>
        <w:tc>
          <w:tcPr>
            <w:tcW w:w="3026" w:type="dxa"/>
            <w:shd w:val="clear" w:color="auto" w:fill="auto"/>
            <w:vAlign w:val="center"/>
          </w:tcPr>
          <w:p w14:paraId="759F4127" w14:textId="44AF9AD6" w:rsidR="00337A2C" w:rsidRDefault="00337A2C" w:rsidP="00337A2C">
            <w:pPr>
              <w:rPr>
                <w:rFonts w:ascii="宋体" w:hAnsi="宋体"/>
                <w:color w:val="000000"/>
              </w:rPr>
            </w:pPr>
            <w:r>
              <w:rPr>
                <w:rFonts w:ascii="宋体" w:hAnsi="宋体" w:cs="宋体" w:hint="eastAsia"/>
                <w:szCs w:val="21"/>
              </w:rPr>
              <w:t>课程目标</w:t>
            </w:r>
          </w:p>
        </w:tc>
        <w:tc>
          <w:tcPr>
            <w:tcW w:w="708" w:type="dxa"/>
            <w:shd w:val="clear" w:color="auto" w:fill="auto"/>
            <w:vAlign w:val="center"/>
          </w:tcPr>
          <w:p w14:paraId="7993676E" w14:textId="1DC8D03A" w:rsidR="00337A2C" w:rsidRPr="002F2A6C" w:rsidRDefault="00337A2C" w:rsidP="00337A2C">
            <w:pPr>
              <w:tabs>
                <w:tab w:val="num" w:pos="0"/>
              </w:tabs>
              <w:spacing w:line="320" w:lineRule="exact"/>
              <w:rPr>
                <w:rFonts w:ascii="宋体" w:hAnsi="宋体"/>
                <w:color w:val="000000"/>
              </w:rPr>
            </w:pPr>
            <w:r w:rsidRPr="00C67B07">
              <w:rPr>
                <w:rFonts w:ascii="宋体" w:hAnsi="宋体" w:cs="宋体" w:hint="eastAsia"/>
                <w:szCs w:val="21"/>
              </w:rPr>
              <w:t>记忆</w:t>
            </w:r>
          </w:p>
        </w:tc>
        <w:tc>
          <w:tcPr>
            <w:tcW w:w="937" w:type="dxa"/>
            <w:vMerge w:val="restart"/>
          </w:tcPr>
          <w:p w14:paraId="4DE39579" w14:textId="77777777" w:rsidR="00337A2C" w:rsidRDefault="00337A2C" w:rsidP="00337A2C">
            <w:pPr>
              <w:tabs>
                <w:tab w:val="num" w:pos="0"/>
              </w:tabs>
              <w:spacing w:line="320" w:lineRule="exact"/>
              <w:rPr>
                <w:rFonts w:ascii="宋体" w:hAnsi="宋体"/>
                <w:color w:val="000000"/>
              </w:rPr>
            </w:pPr>
          </w:p>
          <w:p w14:paraId="687BF777" w14:textId="77777777" w:rsidR="0056662C" w:rsidRDefault="0056662C" w:rsidP="00337A2C">
            <w:pPr>
              <w:tabs>
                <w:tab w:val="num" w:pos="0"/>
              </w:tabs>
              <w:spacing w:line="320" w:lineRule="exact"/>
              <w:rPr>
                <w:rFonts w:ascii="宋体" w:hAnsi="宋体"/>
                <w:color w:val="000000"/>
              </w:rPr>
            </w:pPr>
          </w:p>
          <w:p w14:paraId="5F6E11B4" w14:textId="77777777" w:rsidR="0056662C" w:rsidRDefault="0056662C" w:rsidP="00337A2C">
            <w:pPr>
              <w:tabs>
                <w:tab w:val="num" w:pos="0"/>
              </w:tabs>
              <w:spacing w:line="320" w:lineRule="exact"/>
              <w:rPr>
                <w:rFonts w:ascii="宋体" w:hAnsi="宋体"/>
                <w:color w:val="000000"/>
              </w:rPr>
            </w:pPr>
          </w:p>
          <w:p w14:paraId="26F3E751" w14:textId="42FF9046" w:rsidR="0056662C" w:rsidRPr="002F2A6C" w:rsidRDefault="0056662C" w:rsidP="0056662C">
            <w:pPr>
              <w:tabs>
                <w:tab w:val="num" w:pos="0"/>
              </w:tabs>
              <w:spacing w:line="320" w:lineRule="exact"/>
              <w:ind w:firstLineChars="150" w:firstLine="315"/>
              <w:rPr>
                <w:rFonts w:ascii="宋体" w:hAnsi="宋体"/>
                <w:color w:val="000000"/>
              </w:rPr>
            </w:pPr>
            <w:r>
              <w:rPr>
                <w:rFonts w:ascii="宋体" w:hAnsi="宋体" w:hint="eastAsia"/>
                <w:color w:val="000000"/>
              </w:rPr>
              <w:t>2</w:t>
            </w:r>
            <w:r>
              <w:rPr>
                <w:rFonts w:ascii="宋体" w:hAnsi="宋体"/>
                <w:color w:val="000000"/>
              </w:rPr>
              <w:t xml:space="preserve"> </w:t>
            </w:r>
          </w:p>
        </w:tc>
      </w:tr>
      <w:tr w:rsidR="00337A2C" w:rsidRPr="002F2A6C" w14:paraId="3ABF246C" w14:textId="77777777" w:rsidTr="004E7D11">
        <w:trPr>
          <w:trHeight w:val="201"/>
        </w:trPr>
        <w:tc>
          <w:tcPr>
            <w:tcW w:w="1568" w:type="dxa"/>
            <w:vMerge/>
            <w:shd w:val="clear" w:color="auto" w:fill="auto"/>
          </w:tcPr>
          <w:p w14:paraId="01733DF4" w14:textId="77777777" w:rsidR="00337A2C" w:rsidRPr="002F2A6C" w:rsidRDefault="00337A2C" w:rsidP="00337A2C">
            <w:pPr>
              <w:rPr>
                <w:color w:val="000000"/>
              </w:rPr>
            </w:pPr>
          </w:p>
        </w:tc>
        <w:tc>
          <w:tcPr>
            <w:tcW w:w="1497" w:type="dxa"/>
            <w:vMerge/>
            <w:shd w:val="clear" w:color="auto" w:fill="auto"/>
          </w:tcPr>
          <w:p w14:paraId="3D1C6121" w14:textId="77777777" w:rsidR="00337A2C" w:rsidRDefault="00337A2C" w:rsidP="00337A2C">
            <w:pPr>
              <w:rPr>
                <w:rFonts w:ascii="宋体" w:hAnsi="宋体"/>
                <w:color w:val="000000"/>
              </w:rPr>
            </w:pPr>
          </w:p>
        </w:tc>
        <w:tc>
          <w:tcPr>
            <w:tcW w:w="3026" w:type="dxa"/>
            <w:shd w:val="clear" w:color="auto" w:fill="auto"/>
            <w:vAlign w:val="center"/>
          </w:tcPr>
          <w:p w14:paraId="04C6FE44" w14:textId="5E00AEEB" w:rsidR="00337A2C" w:rsidRDefault="00337A2C" w:rsidP="00337A2C">
            <w:pPr>
              <w:rPr>
                <w:rFonts w:ascii="宋体" w:hAnsi="宋体" w:cs="宋体"/>
                <w:szCs w:val="21"/>
              </w:rPr>
            </w:pPr>
            <w:r>
              <w:rPr>
                <w:rFonts w:ascii="宋体" w:hAnsi="宋体" w:cs="宋体" w:hint="eastAsia"/>
                <w:szCs w:val="21"/>
              </w:rPr>
              <w:t>课程内容概览</w:t>
            </w:r>
          </w:p>
        </w:tc>
        <w:tc>
          <w:tcPr>
            <w:tcW w:w="708" w:type="dxa"/>
            <w:shd w:val="clear" w:color="auto" w:fill="auto"/>
            <w:vAlign w:val="center"/>
          </w:tcPr>
          <w:p w14:paraId="61153C62" w14:textId="62D2EF1C" w:rsidR="00337A2C" w:rsidRPr="00C67B07" w:rsidRDefault="00337A2C" w:rsidP="00337A2C">
            <w:pPr>
              <w:tabs>
                <w:tab w:val="num" w:pos="0"/>
              </w:tabs>
              <w:spacing w:line="320" w:lineRule="exact"/>
              <w:rPr>
                <w:rFonts w:ascii="宋体" w:hAnsi="宋体" w:cs="宋体"/>
                <w:szCs w:val="21"/>
              </w:rPr>
            </w:pPr>
            <w:r w:rsidRPr="00C67B07">
              <w:rPr>
                <w:rFonts w:ascii="宋体" w:hAnsi="宋体" w:cs="宋体" w:hint="eastAsia"/>
                <w:szCs w:val="21"/>
              </w:rPr>
              <w:t>记忆</w:t>
            </w:r>
          </w:p>
        </w:tc>
        <w:tc>
          <w:tcPr>
            <w:tcW w:w="937" w:type="dxa"/>
            <w:vMerge/>
          </w:tcPr>
          <w:p w14:paraId="06BA78F6" w14:textId="77777777" w:rsidR="00337A2C" w:rsidRPr="002F2A6C" w:rsidRDefault="00337A2C" w:rsidP="00337A2C">
            <w:pPr>
              <w:tabs>
                <w:tab w:val="num" w:pos="0"/>
              </w:tabs>
              <w:spacing w:line="320" w:lineRule="exact"/>
              <w:rPr>
                <w:rFonts w:ascii="宋体" w:hAnsi="宋体"/>
                <w:color w:val="000000"/>
              </w:rPr>
            </w:pPr>
          </w:p>
        </w:tc>
      </w:tr>
      <w:tr w:rsidR="00337A2C" w:rsidRPr="002F2A6C" w14:paraId="2ADDAE48" w14:textId="77777777" w:rsidTr="004E7D11">
        <w:trPr>
          <w:trHeight w:val="200"/>
        </w:trPr>
        <w:tc>
          <w:tcPr>
            <w:tcW w:w="1568" w:type="dxa"/>
            <w:vMerge/>
            <w:shd w:val="clear" w:color="auto" w:fill="auto"/>
          </w:tcPr>
          <w:p w14:paraId="2389E327" w14:textId="77777777" w:rsidR="00337A2C" w:rsidRPr="002F2A6C" w:rsidRDefault="00337A2C" w:rsidP="00337A2C">
            <w:pPr>
              <w:rPr>
                <w:color w:val="000000"/>
              </w:rPr>
            </w:pPr>
          </w:p>
        </w:tc>
        <w:tc>
          <w:tcPr>
            <w:tcW w:w="1497" w:type="dxa"/>
            <w:vMerge/>
            <w:shd w:val="clear" w:color="auto" w:fill="auto"/>
          </w:tcPr>
          <w:p w14:paraId="7BDC0D94" w14:textId="77777777" w:rsidR="00337A2C" w:rsidRDefault="00337A2C" w:rsidP="00337A2C">
            <w:pPr>
              <w:rPr>
                <w:rFonts w:ascii="宋体" w:hAnsi="宋体"/>
                <w:color w:val="000000"/>
              </w:rPr>
            </w:pPr>
          </w:p>
        </w:tc>
        <w:tc>
          <w:tcPr>
            <w:tcW w:w="3026" w:type="dxa"/>
            <w:shd w:val="clear" w:color="auto" w:fill="auto"/>
            <w:vAlign w:val="center"/>
          </w:tcPr>
          <w:p w14:paraId="4401F2BB" w14:textId="58AFA43B" w:rsidR="00337A2C" w:rsidRDefault="00337A2C" w:rsidP="00337A2C">
            <w:pPr>
              <w:rPr>
                <w:rFonts w:ascii="宋体" w:hAnsi="宋体" w:cs="宋体"/>
                <w:szCs w:val="21"/>
              </w:rPr>
            </w:pPr>
            <w:r>
              <w:rPr>
                <w:rFonts w:ascii="宋体" w:hAnsi="宋体" w:cs="宋体" w:hint="eastAsia"/>
                <w:szCs w:val="21"/>
              </w:rPr>
              <w:t>课程考核方式</w:t>
            </w:r>
          </w:p>
        </w:tc>
        <w:tc>
          <w:tcPr>
            <w:tcW w:w="708" w:type="dxa"/>
            <w:shd w:val="clear" w:color="auto" w:fill="auto"/>
            <w:vAlign w:val="center"/>
          </w:tcPr>
          <w:p w14:paraId="19C9D577" w14:textId="512BF2F1" w:rsidR="00337A2C" w:rsidRPr="00C67B07" w:rsidRDefault="00337A2C" w:rsidP="00337A2C">
            <w:pPr>
              <w:tabs>
                <w:tab w:val="num" w:pos="0"/>
              </w:tabs>
              <w:spacing w:line="320" w:lineRule="exact"/>
              <w:rPr>
                <w:rFonts w:ascii="宋体" w:hAnsi="宋体" w:cs="宋体"/>
                <w:szCs w:val="21"/>
              </w:rPr>
            </w:pPr>
            <w:r w:rsidRPr="00C67B07">
              <w:rPr>
                <w:rFonts w:ascii="宋体" w:hAnsi="宋体" w:cs="宋体" w:hint="eastAsia"/>
                <w:szCs w:val="21"/>
              </w:rPr>
              <w:t>记忆</w:t>
            </w:r>
          </w:p>
        </w:tc>
        <w:tc>
          <w:tcPr>
            <w:tcW w:w="937" w:type="dxa"/>
            <w:vMerge/>
          </w:tcPr>
          <w:p w14:paraId="6F0EEE6D" w14:textId="77777777" w:rsidR="00337A2C" w:rsidRPr="002F2A6C" w:rsidRDefault="00337A2C" w:rsidP="00337A2C">
            <w:pPr>
              <w:tabs>
                <w:tab w:val="num" w:pos="0"/>
              </w:tabs>
              <w:spacing w:line="320" w:lineRule="exact"/>
              <w:rPr>
                <w:rFonts w:ascii="宋体" w:hAnsi="宋体"/>
                <w:color w:val="000000"/>
              </w:rPr>
            </w:pPr>
          </w:p>
        </w:tc>
      </w:tr>
      <w:tr w:rsidR="00337A2C" w:rsidRPr="002F2A6C" w14:paraId="36274014" w14:textId="186F28A6" w:rsidTr="004E7D11">
        <w:trPr>
          <w:trHeight w:val="283"/>
        </w:trPr>
        <w:tc>
          <w:tcPr>
            <w:tcW w:w="1568" w:type="dxa"/>
            <w:vMerge/>
            <w:shd w:val="clear" w:color="auto" w:fill="auto"/>
          </w:tcPr>
          <w:p w14:paraId="704B3A3B" w14:textId="307C33DA" w:rsidR="00337A2C" w:rsidRPr="002F2A6C" w:rsidRDefault="00337A2C" w:rsidP="00B96F88">
            <w:pPr>
              <w:rPr>
                <w:rFonts w:ascii="宋体" w:hAnsi="宋体"/>
                <w:color w:val="000000"/>
                <w:sz w:val="24"/>
              </w:rPr>
            </w:pPr>
          </w:p>
        </w:tc>
        <w:tc>
          <w:tcPr>
            <w:tcW w:w="1497" w:type="dxa"/>
            <w:vMerge w:val="restart"/>
            <w:shd w:val="clear" w:color="auto" w:fill="auto"/>
          </w:tcPr>
          <w:p w14:paraId="1105D688" w14:textId="352EACDB" w:rsidR="00337A2C" w:rsidRPr="002F2A6C" w:rsidRDefault="00337A2C" w:rsidP="00B96F88">
            <w:pPr>
              <w:rPr>
                <w:rFonts w:ascii="宋体" w:hAnsi="宋体"/>
                <w:color w:val="000000"/>
                <w:szCs w:val="21"/>
              </w:rPr>
            </w:pPr>
            <w:r w:rsidRPr="002F2A6C">
              <w:rPr>
                <w:rFonts w:ascii="宋体" w:hAnsi="宋体" w:hint="eastAsia"/>
                <w:color w:val="000000"/>
                <w:szCs w:val="21"/>
              </w:rPr>
              <w:t>编译</w:t>
            </w:r>
            <w:r>
              <w:rPr>
                <w:rFonts w:ascii="宋体" w:hAnsi="宋体" w:hint="eastAsia"/>
                <w:color w:val="000000"/>
                <w:szCs w:val="21"/>
              </w:rPr>
              <w:t>程序</w:t>
            </w:r>
            <w:r w:rsidRPr="002F2A6C">
              <w:rPr>
                <w:rFonts w:ascii="宋体" w:hAnsi="宋体" w:hint="eastAsia"/>
                <w:color w:val="000000"/>
                <w:szCs w:val="21"/>
              </w:rPr>
              <w:t>的基本概念</w:t>
            </w:r>
          </w:p>
        </w:tc>
        <w:tc>
          <w:tcPr>
            <w:tcW w:w="3026" w:type="dxa"/>
            <w:shd w:val="clear" w:color="auto" w:fill="auto"/>
          </w:tcPr>
          <w:p w14:paraId="2803E4DE" w14:textId="3078C0F8" w:rsidR="00337A2C" w:rsidRPr="002F2A6C" w:rsidRDefault="00337A2C" w:rsidP="00B96F88">
            <w:pPr>
              <w:rPr>
                <w:rFonts w:ascii="宋体" w:hAnsi="宋体"/>
                <w:color w:val="000000"/>
              </w:rPr>
            </w:pPr>
            <w:r>
              <w:rPr>
                <w:rFonts w:ascii="宋体" w:hAnsi="宋体" w:hint="eastAsia"/>
                <w:color w:val="000000"/>
              </w:rPr>
              <w:t>编译程序的基本功能</w:t>
            </w:r>
          </w:p>
        </w:tc>
        <w:tc>
          <w:tcPr>
            <w:tcW w:w="708" w:type="dxa"/>
            <w:shd w:val="clear" w:color="auto" w:fill="auto"/>
          </w:tcPr>
          <w:p w14:paraId="386FDABC" w14:textId="5EDFC034" w:rsidR="00337A2C" w:rsidRPr="002F2A6C" w:rsidRDefault="00337A2C" w:rsidP="00B96F88">
            <w:pPr>
              <w:tabs>
                <w:tab w:val="num" w:pos="0"/>
              </w:tabs>
              <w:spacing w:line="320" w:lineRule="exact"/>
              <w:rPr>
                <w:rFonts w:ascii="宋体" w:hAnsi="宋体"/>
                <w:color w:val="000000"/>
              </w:rPr>
            </w:pPr>
            <w:r w:rsidRPr="00C67B07">
              <w:rPr>
                <w:rFonts w:ascii="宋体" w:hAnsi="宋体" w:cs="宋体" w:hint="eastAsia"/>
                <w:szCs w:val="21"/>
              </w:rPr>
              <w:t>记忆</w:t>
            </w:r>
          </w:p>
        </w:tc>
        <w:tc>
          <w:tcPr>
            <w:tcW w:w="937" w:type="dxa"/>
            <w:vMerge/>
          </w:tcPr>
          <w:p w14:paraId="7B771F00" w14:textId="77777777" w:rsidR="00337A2C" w:rsidRPr="002F2A6C" w:rsidRDefault="00337A2C" w:rsidP="00B96F88">
            <w:pPr>
              <w:tabs>
                <w:tab w:val="num" w:pos="0"/>
              </w:tabs>
              <w:spacing w:line="320" w:lineRule="exact"/>
              <w:rPr>
                <w:rFonts w:ascii="宋体" w:hAnsi="宋体"/>
                <w:color w:val="000000"/>
              </w:rPr>
            </w:pPr>
          </w:p>
        </w:tc>
      </w:tr>
      <w:tr w:rsidR="00337A2C" w:rsidRPr="002F2A6C" w14:paraId="0DA7911D" w14:textId="77777777" w:rsidTr="004E7D11">
        <w:trPr>
          <w:trHeight w:val="146"/>
        </w:trPr>
        <w:tc>
          <w:tcPr>
            <w:tcW w:w="1568" w:type="dxa"/>
            <w:vMerge/>
            <w:shd w:val="clear" w:color="auto" w:fill="auto"/>
          </w:tcPr>
          <w:p w14:paraId="3C5FE272" w14:textId="77777777" w:rsidR="00337A2C" w:rsidRPr="002F2A6C" w:rsidRDefault="00337A2C" w:rsidP="00B96F88">
            <w:pPr>
              <w:rPr>
                <w:rFonts w:ascii="宋体" w:hAnsi="宋体"/>
                <w:color w:val="000000"/>
                <w:sz w:val="24"/>
              </w:rPr>
            </w:pPr>
          </w:p>
        </w:tc>
        <w:tc>
          <w:tcPr>
            <w:tcW w:w="1497" w:type="dxa"/>
            <w:vMerge/>
            <w:shd w:val="clear" w:color="auto" w:fill="auto"/>
          </w:tcPr>
          <w:p w14:paraId="457EF878" w14:textId="77777777" w:rsidR="00337A2C" w:rsidRPr="002F2A6C" w:rsidRDefault="00337A2C" w:rsidP="00B96F88">
            <w:pPr>
              <w:rPr>
                <w:rFonts w:ascii="宋体" w:hAnsi="宋体"/>
                <w:color w:val="000000"/>
                <w:szCs w:val="21"/>
              </w:rPr>
            </w:pPr>
          </w:p>
        </w:tc>
        <w:tc>
          <w:tcPr>
            <w:tcW w:w="3026" w:type="dxa"/>
            <w:shd w:val="clear" w:color="auto" w:fill="auto"/>
          </w:tcPr>
          <w:p w14:paraId="330EF141" w14:textId="0C728007" w:rsidR="00337A2C" w:rsidRDefault="0056662C" w:rsidP="00B96F88">
            <w:pPr>
              <w:rPr>
                <w:rFonts w:ascii="宋体" w:hAnsi="宋体"/>
                <w:color w:val="000000"/>
              </w:rPr>
            </w:pPr>
            <w:r>
              <w:rPr>
                <w:rFonts w:ascii="宋体" w:hAnsi="宋体" w:hint="eastAsia"/>
                <w:color w:val="000000"/>
              </w:rPr>
              <w:t>翻译和解释</w:t>
            </w:r>
          </w:p>
        </w:tc>
        <w:tc>
          <w:tcPr>
            <w:tcW w:w="708" w:type="dxa"/>
            <w:shd w:val="clear" w:color="auto" w:fill="auto"/>
          </w:tcPr>
          <w:p w14:paraId="5F4A2666" w14:textId="4E688B2D" w:rsidR="00337A2C" w:rsidRPr="002F2A6C" w:rsidRDefault="0056662C"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3AB00473" w14:textId="77777777" w:rsidR="00337A2C" w:rsidRPr="002F2A6C" w:rsidRDefault="00337A2C" w:rsidP="00B96F88">
            <w:pPr>
              <w:tabs>
                <w:tab w:val="num" w:pos="0"/>
              </w:tabs>
              <w:spacing w:line="320" w:lineRule="exact"/>
              <w:rPr>
                <w:rFonts w:ascii="宋体" w:hAnsi="宋体"/>
                <w:color w:val="000000"/>
              </w:rPr>
            </w:pPr>
          </w:p>
        </w:tc>
      </w:tr>
      <w:tr w:rsidR="00337A2C" w:rsidRPr="002F2A6C" w14:paraId="67D4AC24" w14:textId="77777777" w:rsidTr="004E7D11">
        <w:trPr>
          <w:trHeight w:val="146"/>
        </w:trPr>
        <w:tc>
          <w:tcPr>
            <w:tcW w:w="1568" w:type="dxa"/>
            <w:vMerge/>
            <w:shd w:val="clear" w:color="auto" w:fill="auto"/>
          </w:tcPr>
          <w:p w14:paraId="185159BB" w14:textId="77777777" w:rsidR="00337A2C" w:rsidRPr="002F2A6C" w:rsidRDefault="00337A2C" w:rsidP="00B96F88">
            <w:pPr>
              <w:rPr>
                <w:rFonts w:ascii="宋体" w:hAnsi="宋体"/>
                <w:color w:val="000000"/>
                <w:sz w:val="24"/>
              </w:rPr>
            </w:pPr>
          </w:p>
        </w:tc>
        <w:tc>
          <w:tcPr>
            <w:tcW w:w="1497" w:type="dxa"/>
            <w:vMerge/>
            <w:shd w:val="clear" w:color="auto" w:fill="auto"/>
          </w:tcPr>
          <w:p w14:paraId="03EC27BD" w14:textId="77777777" w:rsidR="00337A2C" w:rsidRPr="002F2A6C" w:rsidRDefault="00337A2C" w:rsidP="00B96F88">
            <w:pPr>
              <w:rPr>
                <w:rFonts w:ascii="宋体" w:hAnsi="宋体"/>
                <w:color w:val="000000"/>
                <w:szCs w:val="21"/>
              </w:rPr>
            </w:pPr>
          </w:p>
        </w:tc>
        <w:tc>
          <w:tcPr>
            <w:tcW w:w="3026" w:type="dxa"/>
            <w:shd w:val="clear" w:color="auto" w:fill="auto"/>
          </w:tcPr>
          <w:p w14:paraId="15BD381B" w14:textId="76A0F536" w:rsidR="00337A2C" w:rsidRDefault="00337A2C" w:rsidP="00B96F88">
            <w:pPr>
              <w:rPr>
                <w:rFonts w:ascii="宋体" w:hAnsi="宋体"/>
                <w:color w:val="000000"/>
              </w:rPr>
            </w:pPr>
            <w:r>
              <w:rPr>
                <w:rFonts w:ascii="宋体" w:hAnsi="宋体" w:hint="eastAsia"/>
                <w:color w:val="000000"/>
              </w:rPr>
              <w:t>编译程序基本结构</w:t>
            </w:r>
          </w:p>
        </w:tc>
        <w:tc>
          <w:tcPr>
            <w:tcW w:w="708" w:type="dxa"/>
            <w:shd w:val="clear" w:color="auto" w:fill="auto"/>
          </w:tcPr>
          <w:p w14:paraId="171E315D" w14:textId="662AD965" w:rsidR="00337A2C" w:rsidRPr="002F2A6C" w:rsidRDefault="00337A2C"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C58702F" w14:textId="77777777" w:rsidR="00337A2C" w:rsidRPr="002F2A6C" w:rsidRDefault="00337A2C" w:rsidP="00B96F88">
            <w:pPr>
              <w:tabs>
                <w:tab w:val="num" w:pos="0"/>
              </w:tabs>
              <w:spacing w:line="320" w:lineRule="exact"/>
              <w:rPr>
                <w:rFonts w:ascii="宋体" w:hAnsi="宋体"/>
                <w:color w:val="000000"/>
              </w:rPr>
            </w:pPr>
          </w:p>
        </w:tc>
      </w:tr>
      <w:tr w:rsidR="004E7D11" w:rsidRPr="002F2A6C" w14:paraId="2C2B0967" w14:textId="79711A56" w:rsidTr="004E7D11">
        <w:tc>
          <w:tcPr>
            <w:tcW w:w="1568" w:type="dxa"/>
            <w:vMerge w:val="restart"/>
            <w:shd w:val="clear" w:color="auto" w:fill="auto"/>
          </w:tcPr>
          <w:p w14:paraId="36E2850A" w14:textId="6E6153A5" w:rsidR="004E7D11" w:rsidRPr="002F2A6C" w:rsidRDefault="004E7D11" w:rsidP="00B96F88">
            <w:pPr>
              <w:tabs>
                <w:tab w:val="num" w:pos="0"/>
              </w:tabs>
              <w:spacing w:line="320" w:lineRule="exact"/>
              <w:rPr>
                <w:rFonts w:ascii="宋体" w:hAnsi="宋体"/>
                <w:color w:val="000000"/>
                <w:sz w:val="24"/>
              </w:rPr>
            </w:pPr>
            <w:r>
              <w:rPr>
                <w:rFonts w:ascii="宋体" w:hAnsi="宋体" w:hint="eastAsia"/>
                <w:color w:val="000000"/>
                <w:sz w:val="24"/>
              </w:rPr>
              <w:t>形式语言与自动机基础</w:t>
            </w:r>
          </w:p>
        </w:tc>
        <w:tc>
          <w:tcPr>
            <w:tcW w:w="1497" w:type="dxa"/>
            <w:vMerge w:val="restart"/>
            <w:shd w:val="clear" w:color="auto" w:fill="auto"/>
          </w:tcPr>
          <w:p w14:paraId="2B16B0EB" w14:textId="67545BD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语言和文法</w:t>
            </w:r>
          </w:p>
        </w:tc>
        <w:tc>
          <w:tcPr>
            <w:tcW w:w="3026" w:type="dxa"/>
            <w:shd w:val="clear" w:color="auto" w:fill="auto"/>
          </w:tcPr>
          <w:p w14:paraId="208DEA82" w14:textId="3E560556" w:rsidR="004E7D11" w:rsidRPr="002F2A6C" w:rsidRDefault="004E7D11" w:rsidP="00B96F88">
            <w:pPr>
              <w:tabs>
                <w:tab w:val="num" w:pos="0"/>
              </w:tabs>
              <w:spacing w:line="320" w:lineRule="exact"/>
              <w:rPr>
                <w:rFonts w:ascii="宋体" w:hAnsi="宋体"/>
                <w:color w:val="000000"/>
              </w:rPr>
            </w:pPr>
            <w:r w:rsidRPr="002F2A6C">
              <w:rPr>
                <w:rFonts w:ascii="宋体" w:hAnsi="宋体" w:hint="eastAsia"/>
                <w:color w:val="000000"/>
              </w:rPr>
              <w:t>字母表</w:t>
            </w:r>
            <w:r>
              <w:rPr>
                <w:rFonts w:ascii="宋体" w:hAnsi="宋体" w:hint="eastAsia"/>
                <w:color w:val="000000"/>
              </w:rPr>
              <w:t>和字符串</w:t>
            </w:r>
          </w:p>
        </w:tc>
        <w:tc>
          <w:tcPr>
            <w:tcW w:w="708" w:type="dxa"/>
            <w:shd w:val="clear" w:color="auto" w:fill="auto"/>
          </w:tcPr>
          <w:p w14:paraId="7F6A4D79" w14:textId="50756E87"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val="restart"/>
          </w:tcPr>
          <w:p w14:paraId="74F92E05" w14:textId="77777777" w:rsidR="004E7D11" w:rsidRDefault="004E7D11" w:rsidP="0056662C">
            <w:pPr>
              <w:tabs>
                <w:tab w:val="num" w:pos="0"/>
              </w:tabs>
              <w:spacing w:line="320" w:lineRule="exact"/>
              <w:ind w:firstLineChars="150" w:firstLine="315"/>
              <w:rPr>
                <w:rFonts w:ascii="宋体" w:hAnsi="宋体"/>
                <w:color w:val="000000"/>
              </w:rPr>
            </w:pPr>
          </w:p>
          <w:p w14:paraId="1952B923" w14:textId="77777777" w:rsidR="004E7D11" w:rsidRDefault="004E7D11" w:rsidP="0056662C">
            <w:pPr>
              <w:tabs>
                <w:tab w:val="num" w:pos="0"/>
              </w:tabs>
              <w:spacing w:line="320" w:lineRule="exact"/>
              <w:ind w:firstLineChars="150" w:firstLine="315"/>
              <w:rPr>
                <w:rFonts w:ascii="宋体" w:hAnsi="宋体"/>
                <w:color w:val="000000"/>
              </w:rPr>
            </w:pPr>
          </w:p>
          <w:p w14:paraId="030C5CCB" w14:textId="16BCAC96" w:rsidR="004E7D11" w:rsidRPr="002F2A6C" w:rsidRDefault="004E7D11" w:rsidP="0056662C">
            <w:pPr>
              <w:tabs>
                <w:tab w:val="num" w:pos="0"/>
              </w:tabs>
              <w:spacing w:line="320" w:lineRule="exact"/>
              <w:ind w:firstLineChars="150" w:firstLine="315"/>
              <w:rPr>
                <w:rFonts w:ascii="宋体" w:hAnsi="宋体"/>
                <w:color w:val="000000"/>
              </w:rPr>
            </w:pPr>
            <w:r>
              <w:rPr>
                <w:rFonts w:ascii="宋体" w:hAnsi="宋体" w:hint="eastAsia"/>
                <w:color w:val="000000"/>
              </w:rPr>
              <w:t>4</w:t>
            </w:r>
          </w:p>
        </w:tc>
      </w:tr>
      <w:tr w:rsidR="004E7D11" w:rsidRPr="002F2A6C" w14:paraId="4EA9F3DF" w14:textId="0C508708" w:rsidTr="004E7D11">
        <w:tc>
          <w:tcPr>
            <w:tcW w:w="1568" w:type="dxa"/>
            <w:vMerge/>
            <w:shd w:val="clear" w:color="auto" w:fill="auto"/>
          </w:tcPr>
          <w:p w14:paraId="0A14845F"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5026DCB8"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7DEE5F20" w14:textId="68025B12"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语言</w:t>
            </w:r>
          </w:p>
        </w:tc>
        <w:tc>
          <w:tcPr>
            <w:tcW w:w="708" w:type="dxa"/>
            <w:shd w:val="clear" w:color="auto" w:fill="auto"/>
          </w:tcPr>
          <w:p w14:paraId="3CC43820" w14:textId="7DF827C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0858E2A1"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519F8C26" w14:textId="54FADEBE" w:rsidTr="004E7D11">
        <w:tc>
          <w:tcPr>
            <w:tcW w:w="1568" w:type="dxa"/>
            <w:vMerge/>
            <w:shd w:val="clear" w:color="auto" w:fill="auto"/>
          </w:tcPr>
          <w:p w14:paraId="68FDA074"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6501784D"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04710CF9" w14:textId="66AE816B"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文法及其形式定义</w:t>
            </w:r>
          </w:p>
        </w:tc>
        <w:tc>
          <w:tcPr>
            <w:tcW w:w="708" w:type="dxa"/>
            <w:shd w:val="clear" w:color="auto" w:fill="auto"/>
          </w:tcPr>
          <w:p w14:paraId="000B6E9F" w14:textId="038E466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37400CAC"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26BD8D8C" w14:textId="2F32F9C7" w:rsidTr="004E7D11">
        <w:tc>
          <w:tcPr>
            <w:tcW w:w="1568" w:type="dxa"/>
            <w:vMerge/>
            <w:shd w:val="clear" w:color="auto" w:fill="auto"/>
          </w:tcPr>
          <w:p w14:paraId="70D06518"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05C348A7"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2FC6D6C2" w14:textId="19AEA912"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文法的分类</w:t>
            </w:r>
          </w:p>
        </w:tc>
        <w:tc>
          <w:tcPr>
            <w:tcW w:w="708" w:type="dxa"/>
            <w:shd w:val="clear" w:color="auto" w:fill="auto"/>
          </w:tcPr>
          <w:p w14:paraId="7A298AC4" w14:textId="5717AEBD"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51A51238"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19DC5080" w14:textId="44B8E0C2" w:rsidTr="004E7D11">
        <w:tc>
          <w:tcPr>
            <w:tcW w:w="1568" w:type="dxa"/>
            <w:vMerge/>
            <w:shd w:val="clear" w:color="auto" w:fill="auto"/>
          </w:tcPr>
          <w:p w14:paraId="50EBEF94"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0652D1B1"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32432D5F" w14:textId="5C98E790"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推导和短语</w:t>
            </w:r>
          </w:p>
        </w:tc>
        <w:tc>
          <w:tcPr>
            <w:tcW w:w="708" w:type="dxa"/>
            <w:shd w:val="clear" w:color="auto" w:fill="auto"/>
          </w:tcPr>
          <w:p w14:paraId="56306695" w14:textId="47343CF2"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03935A55"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424D360A" w14:textId="46FD18EA" w:rsidTr="004E7D11">
        <w:tc>
          <w:tcPr>
            <w:tcW w:w="1568" w:type="dxa"/>
            <w:vMerge/>
            <w:shd w:val="clear" w:color="auto" w:fill="auto"/>
          </w:tcPr>
          <w:p w14:paraId="34090755"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596B10A2"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7B69FF00" w14:textId="67970F66"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分析树及二义性文法</w:t>
            </w:r>
          </w:p>
        </w:tc>
        <w:tc>
          <w:tcPr>
            <w:tcW w:w="708" w:type="dxa"/>
            <w:shd w:val="clear" w:color="auto" w:fill="auto"/>
          </w:tcPr>
          <w:p w14:paraId="2C688F46" w14:textId="00F4F5E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6B19F06"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480CA363" w14:textId="2B88D75F" w:rsidTr="004E7D11">
        <w:tc>
          <w:tcPr>
            <w:tcW w:w="1568" w:type="dxa"/>
            <w:vMerge/>
            <w:shd w:val="clear" w:color="auto" w:fill="auto"/>
          </w:tcPr>
          <w:p w14:paraId="33B08F27"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val="restart"/>
            <w:shd w:val="clear" w:color="auto" w:fill="auto"/>
          </w:tcPr>
          <w:p w14:paraId="177098B9" w14:textId="7D996925" w:rsidR="004E7D11" w:rsidRPr="002F2A6C" w:rsidRDefault="004E7D11" w:rsidP="00B96F88">
            <w:pPr>
              <w:tabs>
                <w:tab w:val="num" w:pos="0"/>
              </w:tabs>
              <w:spacing w:line="320" w:lineRule="exact"/>
              <w:rPr>
                <w:rFonts w:ascii="宋体" w:hAnsi="宋体"/>
                <w:color w:val="000000"/>
                <w:szCs w:val="21"/>
              </w:rPr>
            </w:pPr>
            <w:r>
              <w:rPr>
                <w:rFonts w:ascii="宋体" w:hAnsi="宋体" w:hint="eastAsia"/>
                <w:color w:val="000000"/>
                <w:szCs w:val="21"/>
              </w:rPr>
              <w:t>有限自动机</w:t>
            </w:r>
          </w:p>
        </w:tc>
        <w:tc>
          <w:tcPr>
            <w:tcW w:w="3026" w:type="dxa"/>
            <w:shd w:val="clear" w:color="auto" w:fill="auto"/>
          </w:tcPr>
          <w:p w14:paraId="559FA49B" w14:textId="4CA89DE5"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确定的有限自动机</w:t>
            </w:r>
          </w:p>
        </w:tc>
        <w:tc>
          <w:tcPr>
            <w:tcW w:w="708" w:type="dxa"/>
            <w:shd w:val="clear" w:color="auto" w:fill="auto"/>
          </w:tcPr>
          <w:p w14:paraId="687ABF60" w14:textId="5FF98F88"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val="restart"/>
          </w:tcPr>
          <w:p w14:paraId="671E8B39" w14:textId="77777777" w:rsidR="004E7D11" w:rsidRDefault="004E7D11" w:rsidP="00B96F88">
            <w:pPr>
              <w:tabs>
                <w:tab w:val="num" w:pos="0"/>
              </w:tabs>
              <w:spacing w:line="320" w:lineRule="exact"/>
              <w:rPr>
                <w:rFonts w:ascii="宋体" w:hAnsi="宋体"/>
                <w:color w:val="000000"/>
              </w:rPr>
            </w:pPr>
          </w:p>
          <w:p w14:paraId="5A757FB5" w14:textId="77777777" w:rsidR="004E7D11" w:rsidRDefault="004E7D11" w:rsidP="00B96F88">
            <w:pPr>
              <w:tabs>
                <w:tab w:val="num" w:pos="0"/>
              </w:tabs>
              <w:spacing w:line="320" w:lineRule="exact"/>
              <w:rPr>
                <w:rFonts w:ascii="宋体" w:hAnsi="宋体"/>
                <w:color w:val="000000"/>
              </w:rPr>
            </w:pPr>
          </w:p>
          <w:p w14:paraId="3BBB1315" w14:textId="5B237135"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4</w:t>
            </w:r>
          </w:p>
        </w:tc>
      </w:tr>
      <w:tr w:rsidR="004E7D11" w:rsidRPr="002F2A6C" w14:paraId="374B03D7" w14:textId="12D7CF9E" w:rsidTr="004E7D11">
        <w:tc>
          <w:tcPr>
            <w:tcW w:w="1568" w:type="dxa"/>
            <w:vMerge/>
            <w:shd w:val="clear" w:color="auto" w:fill="auto"/>
          </w:tcPr>
          <w:p w14:paraId="27E4DAD1"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11AB5334" w14:textId="77777777" w:rsidR="004E7D11" w:rsidRPr="002F2A6C" w:rsidRDefault="004E7D11" w:rsidP="00B96F88">
            <w:pPr>
              <w:tabs>
                <w:tab w:val="num" w:pos="0"/>
              </w:tabs>
              <w:spacing w:line="320" w:lineRule="exact"/>
              <w:rPr>
                <w:rFonts w:ascii="宋体" w:hAnsi="宋体"/>
                <w:color w:val="000000"/>
                <w:sz w:val="24"/>
              </w:rPr>
            </w:pPr>
          </w:p>
        </w:tc>
        <w:tc>
          <w:tcPr>
            <w:tcW w:w="3026" w:type="dxa"/>
            <w:shd w:val="clear" w:color="auto" w:fill="auto"/>
          </w:tcPr>
          <w:p w14:paraId="74A3AC1B" w14:textId="76001F92"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非确定的有限自动机</w:t>
            </w:r>
          </w:p>
        </w:tc>
        <w:tc>
          <w:tcPr>
            <w:tcW w:w="708" w:type="dxa"/>
            <w:shd w:val="clear" w:color="auto" w:fill="auto"/>
          </w:tcPr>
          <w:p w14:paraId="460E8D2E" w14:textId="343D4135"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C44A2B5"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4CD3DE58" w14:textId="7022F070" w:rsidTr="004E7D11">
        <w:tc>
          <w:tcPr>
            <w:tcW w:w="1568" w:type="dxa"/>
            <w:vMerge/>
            <w:shd w:val="clear" w:color="auto" w:fill="auto"/>
          </w:tcPr>
          <w:p w14:paraId="53DF18AF"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30C2D9A7" w14:textId="77777777" w:rsidR="004E7D11" w:rsidRPr="002F2A6C" w:rsidRDefault="004E7D11" w:rsidP="00B96F88">
            <w:pPr>
              <w:tabs>
                <w:tab w:val="num" w:pos="0"/>
              </w:tabs>
              <w:spacing w:line="320" w:lineRule="exact"/>
              <w:rPr>
                <w:rFonts w:ascii="宋体" w:hAnsi="宋体"/>
                <w:color w:val="000000"/>
                <w:sz w:val="24"/>
              </w:rPr>
            </w:pPr>
          </w:p>
        </w:tc>
        <w:tc>
          <w:tcPr>
            <w:tcW w:w="3026" w:type="dxa"/>
            <w:shd w:val="clear" w:color="auto" w:fill="auto"/>
          </w:tcPr>
          <w:p w14:paraId="1D4C1C54" w14:textId="194FD84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有限自动机的确定化</w:t>
            </w:r>
          </w:p>
        </w:tc>
        <w:tc>
          <w:tcPr>
            <w:tcW w:w="708" w:type="dxa"/>
            <w:shd w:val="clear" w:color="auto" w:fill="auto"/>
          </w:tcPr>
          <w:p w14:paraId="0BE78B33" w14:textId="43E6719D"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076EEE1B"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1878C3A8" w14:textId="45B12733" w:rsidTr="004E7D11">
        <w:tc>
          <w:tcPr>
            <w:tcW w:w="1568" w:type="dxa"/>
            <w:vMerge/>
            <w:shd w:val="clear" w:color="auto" w:fill="auto"/>
          </w:tcPr>
          <w:p w14:paraId="7705C65C"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3397A2F2" w14:textId="77777777" w:rsidR="004E7D11" w:rsidRPr="002F2A6C" w:rsidRDefault="004E7D11" w:rsidP="00B96F88">
            <w:pPr>
              <w:tabs>
                <w:tab w:val="num" w:pos="0"/>
              </w:tabs>
              <w:spacing w:line="320" w:lineRule="exact"/>
              <w:rPr>
                <w:rFonts w:ascii="宋体" w:hAnsi="宋体"/>
                <w:color w:val="000000"/>
                <w:sz w:val="24"/>
              </w:rPr>
            </w:pPr>
          </w:p>
        </w:tc>
        <w:tc>
          <w:tcPr>
            <w:tcW w:w="3026" w:type="dxa"/>
            <w:shd w:val="clear" w:color="auto" w:fill="auto"/>
          </w:tcPr>
          <w:p w14:paraId="5B52EA90" w14:textId="4A3DA2F2"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确定的有限自动机的化简</w:t>
            </w:r>
          </w:p>
        </w:tc>
        <w:tc>
          <w:tcPr>
            <w:tcW w:w="708" w:type="dxa"/>
            <w:shd w:val="clear" w:color="auto" w:fill="auto"/>
          </w:tcPr>
          <w:p w14:paraId="16FD8F8D" w14:textId="1FFAE54A"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38399B81"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25F159EE" w14:textId="77777777" w:rsidTr="004E7D11">
        <w:tc>
          <w:tcPr>
            <w:tcW w:w="1568" w:type="dxa"/>
            <w:vMerge/>
            <w:shd w:val="clear" w:color="auto" w:fill="auto"/>
          </w:tcPr>
          <w:p w14:paraId="3A49354C"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258E81F9" w14:textId="77777777" w:rsidR="004E7D11" w:rsidRPr="002F2A6C" w:rsidRDefault="004E7D11" w:rsidP="00B96F88">
            <w:pPr>
              <w:tabs>
                <w:tab w:val="num" w:pos="0"/>
              </w:tabs>
              <w:spacing w:line="320" w:lineRule="exact"/>
              <w:rPr>
                <w:rFonts w:ascii="宋体" w:hAnsi="宋体"/>
                <w:color w:val="000000"/>
                <w:sz w:val="24"/>
              </w:rPr>
            </w:pPr>
          </w:p>
        </w:tc>
        <w:tc>
          <w:tcPr>
            <w:tcW w:w="3026" w:type="dxa"/>
            <w:shd w:val="clear" w:color="auto" w:fill="auto"/>
          </w:tcPr>
          <w:p w14:paraId="671CED5E" w14:textId="1CF76EC9" w:rsidR="004E7D11" w:rsidRDefault="004E7D11" w:rsidP="00B96F88">
            <w:pPr>
              <w:tabs>
                <w:tab w:val="num" w:pos="0"/>
              </w:tabs>
              <w:spacing w:line="320" w:lineRule="exact"/>
              <w:rPr>
                <w:rFonts w:ascii="宋体" w:hAnsi="宋体"/>
                <w:color w:val="000000"/>
              </w:rPr>
            </w:pPr>
            <w:r>
              <w:rPr>
                <w:rFonts w:ascii="宋体" w:hAnsi="宋体" w:hint="eastAsia"/>
                <w:color w:val="000000"/>
              </w:rPr>
              <w:t>有限自动机的应用</w:t>
            </w:r>
          </w:p>
        </w:tc>
        <w:tc>
          <w:tcPr>
            <w:tcW w:w="708" w:type="dxa"/>
            <w:shd w:val="clear" w:color="auto" w:fill="auto"/>
          </w:tcPr>
          <w:p w14:paraId="5BCB2D07" w14:textId="773AFEA7"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1C8B4561"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794A3C72" w14:textId="77777777" w:rsidTr="004E7D11">
        <w:tc>
          <w:tcPr>
            <w:tcW w:w="1568" w:type="dxa"/>
            <w:vMerge/>
            <w:shd w:val="clear" w:color="auto" w:fill="auto"/>
          </w:tcPr>
          <w:p w14:paraId="03535600"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val="restart"/>
            <w:shd w:val="clear" w:color="auto" w:fill="auto"/>
          </w:tcPr>
          <w:p w14:paraId="2F16EEC8" w14:textId="1F5A1388" w:rsidR="004E7D11" w:rsidRPr="002F2A6C" w:rsidRDefault="004E7D11" w:rsidP="00B96F88">
            <w:pPr>
              <w:tabs>
                <w:tab w:val="num" w:pos="0"/>
              </w:tabs>
              <w:spacing w:line="320" w:lineRule="exact"/>
              <w:rPr>
                <w:rFonts w:ascii="宋体" w:hAnsi="宋体"/>
                <w:color w:val="000000"/>
                <w:sz w:val="24"/>
              </w:rPr>
            </w:pPr>
            <w:r>
              <w:rPr>
                <w:rFonts w:ascii="宋体" w:hAnsi="宋体" w:hint="eastAsia"/>
                <w:color w:val="000000"/>
                <w:sz w:val="24"/>
              </w:rPr>
              <w:t>正规表达式</w:t>
            </w:r>
          </w:p>
        </w:tc>
        <w:tc>
          <w:tcPr>
            <w:tcW w:w="3026" w:type="dxa"/>
            <w:shd w:val="clear" w:color="auto" w:fill="auto"/>
          </w:tcPr>
          <w:p w14:paraId="1DD32BA7" w14:textId="49811579" w:rsidR="004E7D11" w:rsidRDefault="004E7D11" w:rsidP="00B96F88">
            <w:pPr>
              <w:tabs>
                <w:tab w:val="num" w:pos="0"/>
              </w:tabs>
              <w:spacing w:line="320" w:lineRule="exact"/>
              <w:rPr>
                <w:rFonts w:ascii="宋体" w:hAnsi="宋体"/>
                <w:color w:val="000000"/>
              </w:rPr>
            </w:pPr>
            <w:r>
              <w:rPr>
                <w:rFonts w:ascii="宋体" w:hAnsi="宋体" w:hint="eastAsia"/>
                <w:color w:val="000000"/>
              </w:rPr>
              <w:t>正规表达式与自动机的等价性</w:t>
            </w:r>
          </w:p>
        </w:tc>
        <w:tc>
          <w:tcPr>
            <w:tcW w:w="708" w:type="dxa"/>
            <w:shd w:val="clear" w:color="auto" w:fill="auto"/>
          </w:tcPr>
          <w:p w14:paraId="493E6A9A" w14:textId="1170CCD7"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val="restart"/>
          </w:tcPr>
          <w:p w14:paraId="69A512D2" w14:textId="77777777" w:rsidR="004E7D11" w:rsidRDefault="004E7D11"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w:t>
            </w:r>
          </w:p>
          <w:p w14:paraId="7A8C73FA" w14:textId="32C7416A"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2</w:t>
            </w:r>
          </w:p>
        </w:tc>
      </w:tr>
      <w:tr w:rsidR="004E7D11" w:rsidRPr="002F2A6C" w14:paraId="3CD9BC1C" w14:textId="77777777" w:rsidTr="004E7D11">
        <w:tc>
          <w:tcPr>
            <w:tcW w:w="1568" w:type="dxa"/>
            <w:vMerge/>
            <w:shd w:val="clear" w:color="auto" w:fill="auto"/>
          </w:tcPr>
          <w:p w14:paraId="44A6EDAE"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52F91509" w14:textId="77777777" w:rsidR="004E7D11" w:rsidRDefault="004E7D11" w:rsidP="00B96F88">
            <w:pPr>
              <w:tabs>
                <w:tab w:val="num" w:pos="0"/>
              </w:tabs>
              <w:spacing w:line="320" w:lineRule="exact"/>
              <w:rPr>
                <w:rFonts w:ascii="宋体" w:hAnsi="宋体"/>
                <w:color w:val="000000"/>
                <w:sz w:val="24"/>
              </w:rPr>
            </w:pPr>
          </w:p>
        </w:tc>
        <w:tc>
          <w:tcPr>
            <w:tcW w:w="3026" w:type="dxa"/>
            <w:shd w:val="clear" w:color="auto" w:fill="auto"/>
          </w:tcPr>
          <w:p w14:paraId="38A8D888" w14:textId="6DBACEF6" w:rsidR="004E7D11" w:rsidRDefault="004E7D11" w:rsidP="00B96F88">
            <w:pPr>
              <w:tabs>
                <w:tab w:val="num" w:pos="0"/>
              </w:tabs>
              <w:spacing w:line="320" w:lineRule="exact"/>
              <w:rPr>
                <w:rFonts w:ascii="宋体" w:hAnsi="宋体"/>
                <w:color w:val="000000"/>
              </w:rPr>
            </w:pPr>
            <w:r>
              <w:rPr>
                <w:rFonts w:ascii="宋体" w:hAnsi="宋体" w:hint="eastAsia"/>
                <w:color w:val="000000"/>
              </w:rPr>
              <w:t>正规表达式与正规文法的等价性</w:t>
            </w:r>
          </w:p>
        </w:tc>
        <w:tc>
          <w:tcPr>
            <w:tcW w:w="708" w:type="dxa"/>
            <w:shd w:val="clear" w:color="auto" w:fill="auto"/>
          </w:tcPr>
          <w:p w14:paraId="4087A037" w14:textId="2F6F0E8D" w:rsidR="004E7D11"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2E1A2A69"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07B85557" w14:textId="77777777" w:rsidTr="004E7D11">
        <w:tc>
          <w:tcPr>
            <w:tcW w:w="1568" w:type="dxa"/>
            <w:vMerge/>
            <w:shd w:val="clear" w:color="auto" w:fill="auto"/>
          </w:tcPr>
          <w:p w14:paraId="66C6A429"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6D94997A" w14:textId="77777777" w:rsidR="004E7D11" w:rsidRDefault="004E7D11" w:rsidP="00B96F88">
            <w:pPr>
              <w:tabs>
                <w:tab w:val="num" w:pos="0"/>
              </w:tabs>
              <w:spacing w:line="320" w:lineRule="exact"/>
              <w:rPr>
                <w:rFonts w:ascii="宋体" w:hAnsi="宋体"/>
                <w:color w:val="000000"/>
                <w:sz w:val="24"/>
              </w:rPr>
            </w:pPr>
          </w:p>
        </w:tc>
        <w:tc>
          <w:tcPr>
            <w:tcW w:w="3026" w:type="dxa"/>
            <w:shd w:val="clear" w:color="auto" w:fill="auto"/>
          </w:tcPr>
          <w:p w14:paraId="78D0BC54" w14:textId="2285421A" w:rsidR="004E7D11" w:rsidRDefault="004E7D11" w:rsidP="00B96F88">
            <w:pPr>
              <w:tabs>
                <w:tab w:val="num" w:pos="0"/>
              </w:tabs>
              <w:spacing w:line="320" w:lineRule="exact"/>
              <w:rPr>
                <w:rFonts w:ascii="宋体" w:hAnsi="宋体"/>
                <w:color w:val="000000"/>
              </w:rPr>
            </w:pPr>
            <w:r>
              <w:rPr>
                <w:rFonts w:ascii="宋体" w:hAnsi="宋体" w:hint="eastAsia"/>
                <w:color w:val="000000"/>
              </w:rPr>
              <w:t>正规式、正规文法与确定的有限自动机的等价性</w:t>
            </w:r>
          </w:p>
        </w:tc>
        <w:tc>
          <w:tcPr>
            <w:tcW w:w="708" w:type="dxa"/>
            <w:shd w:val="clear" w:color="auto" w:fill="auto"/>
          </w:tcPr>
          <w:p w14:paraId="7AD5C8A4" w14:textId="242B3606" w:rsidR="004E7D11" w:rsidRDefault="004E7D11" w:rsidP="00B96F88">
            <w:pPr>
              <w:tabs>
                <w:tab w:val="num" w:pos="0"/>
              </w:tabs>
              <w:spacing w:line="320" w:lineRule="exact"/>
              <w:rPr>
                <w:rFonts w:ascii="宋体" w:hAnsi="宋体"/>
                <w:color w:val="000000"/>
              </w:rPr>
            </w:pPr>
            <w:r>
              <w:rPr>
                <w:rFonts w:ascii="宋体" w:hAnsi="宋体" w:hint="eastAsia"/>
                <w:color w:val="000000"/>
              </w:rPr>
              <w:t>理解</w:t>
            </w:r>
          </w:p>
        </w:tc>
        <w:tc>
          <w:tcPr>
            <w:tcW w:w="937" w:type="dxa"/>
            <w:vMerge/>
          </w:tcPr>
          <w:p w14:paraId="767F2B98"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7F6CC67D" w14:textId="77777777" w:rsidTr="004E7D11">
        <w:tc>
          <w:tcPr>
            <w:tcW w:w="1568" w:type="dxa"/>
            <w:vMerge w:val="restart"/>
            <w:shd w:val="clear" w:color="auto" w:fill="auto"/>
          </w:tcPr>
          <w:p w14:paraId="656C2CAD" w14:textId="1A0E6BF0" w:rsidR="004E7D11" w:rsidRPr="002F2A6C" w:rsidRDefault="004E7D11" w:rsidP="00B96F88">
            <w:pPr>
              <w:tabs>
                <w:tab w:val="num" w:pos="0"/>
              </w:tabs>
              <w:spacing w:line="320" w:lineRule="exact"/>
              <w:rPr>
                <w:rFonts w:ascii="宋体" w:hAnsi="宋体"/>
                <w:color w:val="000000"/>
              </w:rPr>
            </w:pPr>
            <w:r w:rsidRPr="002F2A6C">
              <w:rPr>
                <w:rFonts w:ascii="宋体" w:hAnsi="宋体" w:hint="eastAsia"/>
                <w:color w:val="000000"/>
              </w:rPr>
              <w:t>词法分析</w:t>
            </w:r>
          </w:p>
        </w:tc>
        <w:tc>
          <w:tcPr>
            <w:tcW w:w="1497" w:type="dxa"/>
            <w:vMerge w:val="restart"/>
            <w:shd w:val="clear" w:color="auto" w:fill="auto"/>
          </w:tcPr>
          <w:p w14:paraId="01FAD31A" w14:textId="4D8206AF" w:rsidR="004E7D11" w:rsidRPr="002F2A6C" w:rsidRDefault="004E7D11" w:rsidP="00B96F88">
            <w:pPr>
              <w:tabs>
                <w:tab w:val="num" w:pos="0"/>
              </w:tabs>
              <w:spacing w:line="320" w:lineRule="exact"/>
              <w:rPr>
                <w:color w:val="000000"/>
                <w:szCs w:val="21"/>
              </w:rPr>
            </w:pPr>
            <w:r w:rsidRPr="002F2A6C">
              <w:rPr>
                <w:rFonts w:hint="eastAsia"/>
                <w:color w:val="000000"/>
                <w:szCs w:val="21"/>
              </w:rPr>
              <w:t>词法分析</w:t>
            </w:r>
            <w:r>
              <w:rPr>
                <w:rFonts w:hint="eastAsia"/>
                <w:color w:val="000000"/>
                <w:szCs w:val="21"/>
              </w:rPr>
              <w:t>基础</w:t>
            </w:r>
          </w:p>
        </w:tc>
        <w:tc>
          <w:tcPr>
            <w:tcW w:w="3026" w:type="dxa"/>
            <w:shd w:val="clear" w:color="auto" w:fill="auto"/>
          </w:tcPr>
          <w:p w14:paraId="0E812F4A" w14:textId="7C01F4B1" w:rsidR="004E7D11" w:rsidRPr="004E7D11" w:rsidRDefault="004E7D11" w:rsidP="00B96F88">
            <w:pPr>
              <w:tabs>
                <w:tab w:val="num" w:pos="0"/>
              </w:tabs>
              <w:spacing w:line="320" w:lineRule="exact"/>
              <w:rPr>
                <w:rFonts w:ascii="宋体" w:hAnsi="宋体"/>
                <w:color w:val="000000"/>
              </w:rPr>
            </w:pPr>
            <w:r w:rsidRPr="004E7D11">
              <w:rPr>
                <w:rFonts w:ascii="宋体" w:hAnsi="宋体" w:hint="eastAsia"/>
                <w:bCs/>
                <w:color w:val="000000"/>
              </w:rPr>
              <w:t>词法分析程序与语法分析程序的关系</w:t>
            </w:r>
          </w:p>
        </w:tc>
        <w:tc>
          <w:tcPr>
            <w:tcW w:w="708" w:type="dxa"/>
            <w:shd w:val="clear" w:color="auto" w:fill="auto"/>
          </w:tcPr>
          <w:p w14:paraId="0CFFEF1F" w14:textId="2AF52BC0"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理解</w:t>
            </w:r>
          </w:p>
        </w:tc>
        <w:tc>
          <w:tcPr>
            <w:tcW w:w="937" w:type="dxa"/>
            <w:vMerge w:val="restart"/>
          </w:tcPr>
          <w:p w14:paraId="6BCE5254" w14:textId="77777777" w:rsidR="004E7D11" w:rsidRDefault="004E7D11" w:rsidP="00B96F88">
            <w:pPr>
              <w:tabs>
                <w:tab w:val="num" w:pos="0"/>
              </w:tabs>
              <w:spacing w:line="320" w:lineRule="exact"/>
              <w:rPr>
                <w:rFonts w:ascii="宋体" w:hAnsi="宋体"/>
                <w:color w:val="000000"/>
              </w:rPr>
            </w:pPr>
            <w:r>
              <w:rPr>
                <w:rFonts w:ascii="宋体" w:hAnsi="宋体" w:hint="eastAsia"/>
                <w:color w:val="000000"/>
              </w:rPr>
              <w:t xml:space="preserve"> </w:t>
            </w:r>
          </w:p>
          <w:p w14:paraId="51853C72" w14:textId="6043F8C4"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2</w:t>
            </w:r>
          </w:p>
        </w:tc>
      </w:tr>
      <w:tr w:rsidR="004E7D11" w:rsidRPr="002F2A6C" w14:paraId="1519FEA9" w14:textId="6D1C6F56" w:rsidTr="004E7D11">
        <w:tc>
          <w:tcPr>
            <w:tcW w:w="1568" w:type="dxa"/>
            <w:vMerge/>
            <w:shd w:val="clear" w:color="auto" w:fill="auto"/>
          </w:tcPr>
          <w:p w14:paraId="678174F6" w14:textId="65160D70" w:rsidR="004E7D11" w:rsidRPr="002F2A6C" w:rsidRDefault="004E7D11" w:rsidP="00B96F88">
            <w:pPr>
              <w:tabs>
                <w:tab w:val="num" w:pos="0"/>
              </w:tabs>
              <w:spacing w:line="320" w:lineRule="exact"/>
              <w:rPr>
                <w:rFonts w:ascii="宋体" w:hAnsi="宋体"/>
                <w:color w:val="000000"/>
              </w:rPr>
            </w:pPr>
          </w:p>
        </w:tc>
        <w:tc>
          <w:tcPr>
            <w:tcW w:w="1497" w:type="dxa"/>
            <w:vMerge/>
            <w:shd w:val="clear" w:color="auto" w:fill="auto"/>
          </w:tcPr>
          <w:p w14:paraId="6C70FFD8" w14:textId="044546A5"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4613F2AF" w14:textId="0E82437E" w:rsidR="004E7D11" w:rsidRPr="004E7D11" w:rsidRDefault="004E7D11" w:rsidP="00B96F88">
            <w:pPr>
              <w:tabs>
                <w:tab w:val="num" w:pos="0"/>
              </w:tabs>
              <w:spacing w:line="320" w:lineRule="exact"/>
              <w:rPr>
                <w:rFonts w:ascii="宋体" w:hAnsi="宋体"/>
                <w:color w:val="000000"/>
              </w:rPr>
            </w:pPr>
            <w:r w:rsidRPr="004E7D11">
              <w:rPr>
                <w:rFonts w:ascii="宋体" w:hAnsi="宋体" w:hint="eastAsia"/>
                <w:bCs/>
                <w:color w:val="000000"/>
              </w:rPr>
              <w:t>词法分析程序的输入与输出</w:t>
            </w:r>
          </w:p>
        </w:tc>
        <w:tc>
          <w:tcPr>
            <w:tcW w:w="708" w:type="dxa"/>
            <w:shd w:val="clear" w:color="auto" w:fill="auto"/>
          </w:tcPr>
          <w:p w14:paraId="06520F1A" w14:textId="23C216EE"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6E815D9" w14:textId="77777777" w:rsidR="004E7D11" w:rsidRPr="002F2A6C" w:rsidRDefault="004E7D11" w:rsidP="00B96F88">
            <w:pPr>
              <w:tabs>
                <w:tab w:val="num" w:pos="0"/>
              </w:tabs>
              <w:spacing w:line="320" w:lineRule="exact"/>
              <w:rPr>
                <w:rFonts w:ascii="宋体" w:hAnsi="宋体"/>
                <w:color w:val="000000"/>
              </w:rPr>
            </w:pPr>
          </w:p>
        </w:tc>
      </w:tr>
      <w:tr w:rsidR="004E7D11" w:rsidRPr="002F2A6C" w14:paraId="7EEE0C0C" w14:textId="409B1D58" w:rsidTr="004E7D11">
        <w:tc>
          <w:tcPr>
            <w:tcW w:w="1568" w:type="dxa"/>
            <w:vMerge/>
            <w:shd w:val="clear" w:color="auto" w:fill="auto"/>
          </w:tcPr>
          <w:p w14:paraId="214B654D" w14:textId="77777777" w:rsidR="004E7D11" w:rsidRPr="002F2A6C" w:rsidRDefault="004E7D11" w:rsidP="00B96F88">
            <w:pPr>
              <w:tabs>
                <w:tab w:val="num" w:pos="0"/>
              </w:tabs>
              <w:spacing w:line="320" w:lineRule="exact"/>
              <w:rPr>
                <w:rFonts w:ascii="宋体" w:hAnsi="宋体"/>
                <w:color w:val="000000"/>
                <w:sz w:val="24"/>
              </w:rPr>
            </w:pPr>
          </w:p>
        </w:tc>
        <w:tc>
          <w:tcPr>
            <w:tcW w:w="1497" w:type="dxa"/>
            <w:vMerge/>
            <w:shd w:val="clear" w:color="auto" w:fill="auto"/>
          </w:tcPr>
          <w:p w14:paraId="6479EE85" w14:textId="77777777" w:rsidR="004E7D11" w:rsidRPr="002F2A6C" w:rsidRDefault="004E7D11" w:rsidP="00B96F88">
            <w:pPr>
              <w:tabs>
                <w:tab w:val="num" w:pos="0"/>
              </w:tabs>
              <w:spacing w:line="320" w:lineRule="exact"/>
              <w:rPr>
                <w:rFonts w:ascii="宋体" w:hAnsi="宋体"/>
                <w:color w:val="000000"/>
              </w:rPr>
            </w:pPr>
          </w:p>
        </w:tc>
        <w:tc>
          <w:tcPr>
            <w:tcW w:w="3026" w:type="dxa"/>
            <w:shd w:val="clear" w:color="auto" w:fill="auto"/>
          </w:tcPr>
          <w:p w14:paraId="34C06352" w14:textId="29D25950" w:rsidR="004E7D11" w:rsidRPr="004E7D11" w:rsidRDefault="004E7D11" w:rsidP="00B96F88">
            <w:pPr>
              <w:tabs>
                <w:tab w:val="num" w:pos="0"/>
              </w:tabs>
              <w:spacing w:line="320" w:lineRule="exact"/>
              <w:rPr>
                <w:rFonts w:ascii="宋体" w:hAnsi="宋体"/>
                <w:color w:val="000000"/>
              </w:rPr>
            </w:pPr>
            <w:r w:rsidRPr="004E7D11">
              <w:rPr>
                <w:rFonts w:ascii="宋体" w:hAnsi="宋体" w:hint="eastAsia"/>
                <w:bCs/>
                <w:color w:val="000000"/>
              </w:rPr>
              <w:t>记号的描述和识别</w:t>
            </w:r>
          </w:p>
        </w:tc>
        <w:tc>
          <w:tcPr>
            <w:tcW w:w="708" w:type="dxa"/>
            <w:shd w:val="clear" w:color="auto" w:fill="auto"/>
          </w:tcPr>
          <w:p w14:paraId="53AF160E" w14:textId="2F3604E5" w:rsidR="004E7D11" w:rsidRPr="002F2A6C" w:rsidRDefault="004E7D11"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19C18805" w14:textId="77777777" w:rsidR="004E7D11" w:rsidRPr="002F2A6C" w:rsidRDefault="004E7D11" w:rsidP="00B96F88">
            <w:pPr>
              <w:tabs>
                <w:tab w:val="num" w:pos="0"/>
              </w:tabs>
              <w:spacing w:line="320" w:lineRule="exact"/>
              <w:rPr>
                <w:rFonts w:ascii="宋体" w:hAnsi="宋体"/>
                <w:color w:val="000000"/>
              </w:rPr>
            </w:pPr>
          </w:p>
        </w:tc>
      </w:tr>
      <w:tr w:rsidR="00275AE4" w:rsidRPr="002F2A6C" w14:paraId="6B486849" w14:textId="308BF37F" w:rsidTr="004E7D11">
        <w:tc>
          <w:tcPr>
            <w:tcW w:w="1568" w:type="dxa"/>
            <w:vMerge/>
            <w:shd w:val="clear" w:color="auto" w:fill="auto"/>
          </w:tcPr>
          <w:p w14:paraId="0D5116F5" w14:textId="77777777" w:rsidR="00275AE4" w:rsidRPr="002F2A6C" w:rsidRDefault="00275AE4" w:rsidP="00B96F88">
            <w:pPr>
              <w:tabs>
                <w:tab w:val="num" w:pos="0"/>
              </w:tabs>
              <w:spacing w:line="320" w:lineRule="exact"/>
              <w:rPr>
                <w:rFonts w:ascii="宋体" w:hAnsi="宋体"/>
                <w:color w:val="000000"/>
                <w:sz w:val="24"/>
              </w:rPr>
            </w:pPr>
          </w:p>
        </w:tc>
        <w:tc>
          <w:tcPr>
            <w:tcW w:w="1497" w:type="dxa"/>
            <w:vMerge w:val="restart"/>
            <w:shd w:val="clear" w:color="auto" w:fill="auto"/>
          </w:tcPr>
          <w:p w14:paraId="7AEA6C5F" w14:textId="2DF7387E" w:rsidR="00275AE4" w:rsidRPr="002F2A6C" w:rsidRDefault="00275AE4" w:rsidP="00B96F88">
            <w:pPr>
              <w:tabs>
                <w:tab w:val="num" w:pos="0"/>
              </w:tabs>
              <w:spacing w:line="320" w:lineRule="exact"/>
              <w:rPr>
                <w:rFonts w:ascii="宋体" w:hAnsi="宋体"/>
                <w:color w:val="000000"/>
              </w:rPr>
            </w:pPr>
            <w:r w:rsidRPr="002F2A6C">
              <w:rPr>
                <w:rFonts w:ascii="宋体" w:hAnsi="宋体" w:hint="eastAsia"/>
                <w:color w:val="000000"/>
              </w:rPr>
              <w:t>词法分析</w:t>
            </w:r>
            <w:r>
              <w:rPr>
                <w:rFonts w:ascii="宋体" w:hAnsi="宋体" w:hint="eastAsia"/>
                <w:color w:val="000000"/>
              </w:rPr>
              <w:t>程序的设计与实现</w:t>
            </w:r>
          </w:p>
        </w:tc>
        <w:tc>
          <w:tcPr>
            <w:tcW w:w="3026" w:type="dxa"/>
            <w:shd w:val="clear" w:color="auto" w:fill="auto"/>
          </w:tcPr>
          <w:p w14:paraId="0E4C81A2" w14:textId="30A7E7C4" w:rsidR="00275AE4" w:rsidRPr="002F2A6C" w:rsidRDefault="00275AE4" w:rsidP="00B96F88">
            <w:pPr>
              <w:tabs>
                <w:tab w:val="num" w:pos="0"/>
              </w:tabs>
              <w:spacing w:line="320" w:lineRule="exact"/>
              <w:rPr>
                <w:rFonts w:ascii="宋体" w:hAnsi="宋体"/>
                <w:color w:val="000000"/>
              </w:rPr>
            </w:pPr>
            <w:r>
              <w:rPr>
                <w:rFonts w:ascii="宋体" w:hAnsi="宋体" w:hint="eastAsia"/>
                <w:color w:val="000000"/>
              </w:rPr>
              <w:t>文法及状态转换图</w:t>
            </w:r>
          </w:p>
        </w:tc>
        <w:tc>
          <w:tcPr>
            <w:tcW w:w="708" w:type="dxa"/>
            <w:shd w:val="clear" w:color="auto" w:fill="auto"/>
          </w:tcPr>
          <w:p w14:paraId="2815E6EA" w14:textId="558730FF" w:rsidR="00275AE4" w:rsidRPr="002F2A6C" w:rsidRDefault="00822F6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val="restart"/>
          </w:tcPr>
          <w:p w14:paraId="05E6C2F4" w14:textId="77777777" w:rsidR="00275AE4" w:rsidRDefault="00275AE4"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w:t>
            </w:r>
          </w:p>
          <w:p w14:paraId="04091426" w14:textId="19FE7DD3" w:rsidR="00275AE4" w:rsidRPr="002F2A6C" w:rsidRDefault="00275AE4"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4</w:t>
            </w:r>
          </w:p>
        </w:tc>
      </w:tr>
      <w:tr w:rsidR="00275AE4" w:rsidRPr="002F2A6C" w14:paraId="27B5BFDB" w14:textId="6B56B471" w:rsidTr="004E7D11">
        <w:tc>
          <w:tcPr>
            <w:tcW w:w="1568" w:type="dxa"/>
            <w:vMerge/>
            <w:shd w:val="clear" w:color="auto" w:fill="auto"/>
          </w:tcPr>
          <w:p w14:paraId="53D5AB16" w14:textId="77777777" w:rsidR="00275AE4" w:rsidRPr="002F2A6C" w:rsidRDefault="00275AE4" w:rsidP="00B96F88">
            <w:pPr>
              <w:tabs>
                <w:tab w:val="num" w:pos="0"/>
              </w:tabs>
              <w:spacing w:line="320" w:lineRule="exact"/>
              <w:rPr>
                <w:rFonts w:ascii="宋体" w:hAnsi="宋体"/>
                <w:color w:val="000000"/>
                <w:sz w:val="24"/>
              </w:rPr>
            </w:pPr>
          </w:p>
        </w:tc>
        <w:tc>
          <w:tcPr>
            <w:tcW w:w="1497" w:type="dxa"/>
            <w:vMerge/>
            <w:shd w:val="clear" w:color="auto" w:fill="auto"/>
          </w:tcPr>
          <w:p w14:paraId="47113A7E" w14:textId="77777777" w:rsidR="00275AE4" w:rsidRPr="002F2A6C" w:rsidRDefault="00275AE4" w:rsidP="00B96F88">
            <w:pPr>
              <w:tabs>
                <w:tab w:val="num" w:pos="0"/>
              </w:tabs>
              <w:spacing w:line="320" w:lineRule="exact"/>
              <w:rPr>
                <w:rFonts w:ascii="宋体" w:hAnsi="宋体"/>
                <w:color w:val="000000"/>
              </w:rPr>
            </w:pPr>
          </w:p>
        </w:tc>
        <w:tc>
          <w:tcPr>
            <w:tcW w:w="3026" w:type="dxa"/>
            <w:shd w:val="clear" w:color="auto" w:fill="auto"/>
          </w:tcPr>
          <w:p w14:paraId="7AFDC2E5" w14:textId="4C71A119" w:rsidR="00275AE4" w:rsidRPr="002F2A6C" w:rsidRDefault="00275AE4" w:rsidP="00B96F88">
            <w:pPr>
              <w:tabs>
                <w:tab w:val="num" w:pos="0"/>
              </w:tabs>
              <w:spacing w:line="320" w:lineRule="exact"/>
              <w:rPr>
                <w:rFonts w:ascii="宋体" w:hAnsi="宋体"/>
                <w:color w:val="000000"/>
              </w:rPr>
            </w:pPr>
            <w:r>
              <w:rPr>
                <w:rFonts w:ascii="宋体" w:hAnsi="宋体" w:hint="eastAsia"/>
                <w:color w:val="000000"/>
              </w:rPr>
              <w:t>词法分析程序的构造</w:t>
            </w:r>
          </w:p>
        </w:tc>
        <w:tc>
          <w:tcPr>
            <w:tcW w:w="708" w:type="dxa"/>
            <w:shd w:val="clear" w:color="auto" w:fill="auto"/>
          </w:tcPr>
          <w:p w14:paraId="742AC433" w14:textId="56307F09" w:rsidR="00275AE4" w:rsidRPr="002F2A6C" w:rsidRDefault="00822F6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8554D8E" w14:textId="77777777" w:rsidR="00275AE4" w:rsidRPr="002F2A6C" w:rsidRDefault="00275AE4" w:rsidP="00B96F88">
            <w:pPr>
              <w:tabs>
                <w:tab w:val="num" w:pos="0"/>
              </w:tabs>
              <w:spacing w:line="320" w:lineRule="exact"/>
              <w:rPr>
                <w:rFonts w:ascii="宋体" w:hAnsi="宋体"/>
                <w:color w:val="000000"/>
              </w:rPr>
            </w:pPr>
          </w:p>
        </w:tc>
      </w:tr>
      <w:tr w:rsidR="00275AE4" w:rsidRPr="002F2A6C" w14:paraId="37C244D9" w14:textId="77777777" w:rsidTr="004E7D11">
        <w:tc>
          <w:tcPr>
            <w:tcW w:w="1568" w:type="dxa"/>
            <w:vMerge/>
            <w:shd w:val="clear" w:color="auto" w:fill="auto"/>
          </w:tcPr>
          <w:p w14:paraId="39927325" w14:textId="77777777" w:rsidR="00275AE4" w:rsidRPr="002F2A6C" w:rsidRDefault="00275AE4" w:rsidP="00B96F88">
            <w:pPr>
              <w:tabs>
                <w:tab w:val="num" w:pos="0"/>
              </w:tabs>
              <w:spacing w:line="320" w:lineRule="exact"/>
              <w:rPr>
                <w:rFonts w:ascii="宋体" w:hAnsi="宋体"/>
                <w:color w:val="000000"/>
                <w:sz w:val="24"/>
              </w:rPr>
            </w:pPr>
          </w:p>
        </w:tc>
        <w:tc>
          <w:tcPr>
            <w:tcW w:w="1497" w:type="dxa"/>
            <w:vMerge/>
            <w:shd w:val="clear" w:color="auto" w:fill="auto"/>
          </w:tcPr>
          <w:p w14:paraId="42582C5B" w14:textId="77777777" w:rsidR="00275AE4" w:rsidRPr="002F2A6C" w:rsidRDefault="00275AE4" w:rsidP="00B96F88">
            <w:pPr>
              <w:tabs>
                <w:tab w:val="num" w:pos="0"/>
              </w:tabs>
              <w:spacing w:line="320" w:lineRule="exact"/>
              <w:rPr>
                <w:rFonts w:ascii="宋体" w:hAnsi="宋体"/>
                <w:color w:val="000000"/>
              </w:rPr>
            </w:pPr>
          </w:p>
        </w:tc>
        <w:tc>
          <w:tcPr>
            <w:tcW w:w="3026" w:type="dxa"/>
            <w:shd w:val="clear" w:color="auto" w:fill="auto"/>
          </w:tcPr>
          <w:p w14:paraId="4BAA77B3" w14:textId="3E14E956" w:rsidR="00275AE4" w:rsidRDefault="00275AE4" w:rsidP="00B96F88">
            <w:pPr>
              <w:tabs>
                <w:tab w:val="num" w:pos="0"/>
              </w:tabs>
              <w:spacing w:line="320" w:lineRule="exact"/>
              <w:rPr>
                <w:rFonts w:ascii="宋体" w:hAnsi="宋体"/>
                <w:color w:val="000000"/>
              </w:rPr>
            </w:pPr>
            <w:r>
              <w:rPr>
                <w:rFonts w:ascii="宋体" w:hAnsi="宋体" w:hint="eastAsia"/>
                <w:color w:val="000000"/>
              </w:rPr>
              <w:t>词法分析程序的实现</w:t>
            </w:r>
          </w:p>
        </w:tc>
        <w:tc>
          <w:tcPr>
            <w:tcW w:w="708" w:type="dxa"/>
            <w:shd w:val="clear" w:color="auto" w:fill="auto"/>
          </w:tcPr>
          <w:p w14:paraId="65BEE34B" w14:textId="46A7D613" w:rsidR="00275AE4" w:rsidRPr="002F2A6C" w:rsidRDefault="00822F6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6722A935" w14:textId="77777777" w:rsidR="00275AE4" w:rsidRPr="002F2A6C" w:rsidRDefault="00275AE4" w:rsidP="00B96F88">
            <w:pPr>
              <w:tabs>
                <w:tab w:val="num" w:pos="0"/>
              </w:tabs>
              <w:spacing w:line="320" w:lineRule="exact"/>
              <w:rPr>
                <w:rFonts w:ascii="宋体" w:hAnsi="宋体"/>
                <w:color w:val="000000"/>
              </w:rPr>
            </w:pPr>
          </w:p>
        </w:tc>
      </w:tr>
      <w:tr w:rsidR="00275AE4" w:rsidRPr="002F2A6C" w14:paraId="1B6D78DB" w14:textId="7B8D402F" w:rsidTr="004E7D11">
        <w:tc>
          <w:tcPr>
            <w:tcW w:w="1568" w:type="dxa"/>
            <w:vMerge/>
            <w:shd w:val="clear" w:color="auto" w:fill="auto"/>
          </w:tcPr>
          <w:p w14:paraId="028DFA9F" w14:textId="77777777" w:rsidR="00275AE4" w:rsidRPr="002F2A6C" w:rsidRDefault="00275AE4" w:rsidP="00B96F88">
            <w:pPr>
              <w:tabs>
                <w:tab w:val="num" w:pos="0"/>
              </w:tabs>
              <w:spacing w:line="320" w:lineRule="exact"/>
              <w:rPr>
                <w:rFonts w:ascii="宋体" w:hAnsi="宋体"/>
                <w:color w:val="000000"/>
                <w:sz w:val="24"/>
              </w:rPr>
            </w:pPr>
          </w:p>
        </w:tc>
        <w:tc>
          <w:tcPr>
            <w:tcW w:w="1497" w:type="dxa"/>
            <w:vMerge/>
            <w:shd w:val="clear" w:color="auto" w:fill="auto"/>
          </w:tcPr>
          <w:p w14:paraId="1BD452DF" w14:textId="77777777" w:rsidR="00275AE4" w:rsidRPr="002F2A6C" w:rsidRDefault="00275AE4" w:rsidP="00B96F88">
            <w:pPr>
              <w:tabs>
                <w:tab w:val="num" w:pos="0"/>
              </w:tabs>
              <w:spacing w:line="320" w:lineRule="exact"/>
              <w:rPr>
                <w:rFonts w:ascii="宋体" w:hAnsi="宋体"/>
                <w:color w:val="000000"/>
              </w:rPr>
            </w:pPr>
          </w:p>
        </w:tc>
        <w:tc>
          <w:tcPr>
            <w:tcW w:w="3026" w:type="dxa"/>
            <w:shd w:val="clear" w:color="auto" w:fill="auto"/>
          </w:tcPr>
          <w:p w14:paraId="3B7BF5D4" w14:textId="7268CBDA" w:rsidR="00275AE4" w:rsidRPr="002F2A6C" w:rsidRDefault="00275AE4" w:rsidP="00B96F88">
            <w:pPr>
              <w:tabs>
                <w:tab w:val="num" w:pos="0"/>
              </w:tabs>
              <w:spacing w:line="320" w:lineRule="exact"/>
              <w:rPr>
                <w:rFonts w:ascii="宋体" w:hAnsi="宋体"/>
                <w:color w:val="000000"/>
              </w:rPr>
            </w:pPr>
            <w:r>
              <w:rPr>
                <w:rFonts w:ascii="宋体" w:hAnsi="宋体" w:hint="eastAsia"/>
                <w:color w:val="000000"/>
              </w:rPr>
              <w:t>软件工具LEX</w:t>
            </w:r>
            <w:r w:rsidR="00402F08">
              <w:rPr>
                <w:rFonts w:ascii="宋体" w:hAnsi="宋体"/>
                <w:color w:val="000000"/>
              </w:rPr>
              <w:t>/</w:t>
            </w:r>
            <w:r w:rsidR="00402F08">
              <w:rPr>
                <w:rFonts w:ascii="宋体" w:hAnsi="宋体" w:hint="eastAsia"/>
                <w:color w:val="000000"/>
              </w:rPr>
              <w:t>FLEX</w:t>
            </w:r>
          </w:p>
        </w:tc>
        <w:tc>
          <w:tcPr>
            <w:tcW w:w="708" w:type="dxa"/>
            <w:shd w:val="clear" w:color="auto" w:fill="auto"/>
          </w:tcPr>
          <w:p w14:paraId="1D929511" w14:textId="2FCC78E9" w:rsidR="00275AE4" w:rsidRPr="002F2A6C" w:rsidRDefault="00822F6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74E45829" w14:textId="77777777" w:rsidR="00275AE4" w:rsidRPr="002F2A6C" w:rsidRDefault="00275AE4" w:rsidP="00B96F88">
            <w:pPr>
              <w:tabs>
                <w:tab w:val="num" w:pos="0"/>
              </w:tabs>
              <w:spacing w:line="320" w:lineRule="exact"/>
              <w:rPr>
                <w:rFonts w:ascii="宋体" w:hAnsi="宋体"/>
                <w:color w:val="000000"/>
              </w:rPr>
            </w:pPr>
          </w:p>
        </w:tc>
      </w:tr>
      <w:tr w:rsidR="00402F08" w:rsidRPr="002F2A6C" w14:paraId="06217E8B" w14:textId="77171E4B" w:rsidTr="004E7D11">
        <w:tc>
          <w:tcPr>
            <w:tcW w:w="1568" w:type="dxa"/>
            <w:vMerge w:val="restart"/>
            <w:shd w:val="clear" w:color="auto" w:fill="auto"/>
          </w:tcPr>
          <w:p w14:paraId="51C22E91" w14:textId="77777777" w:rsidR="00402F08" w:rsidRPr="002F2A6C" w:rsidRDefault="00402F08" w:rsidP="00B96F88">
            <w:pPr>
              <w:tabs>
                <w:tab w:val="num" w:pos="0"/>
              </w:tabs>
              <w:spacing w:line="320" w:lineRule="exact"/>
              <w:rPr>
                <w:rFonts w:ascii="宋体" w:hAnsi="宋体"/>
                <w:color w:val="000000"/>
                <w:sz w:val="24"/>
              </w:rPr>
            </w:pPr>
            <w:r w:rsidRPr="002F2A6C">
              <w:rPr>
                <w:rFonts w:ascii="宋体" w:hAnsi="宋体" w:hint="eastAsia"/>
                <w:color w:val="000000"/>
              </w:rPr>
              <w:t>4. 语法分析</w:t>
            </w:r>
          </w:p>
        </w:tc>
        <w:tc>
          <w:tcPr>
            <w:tcW w:w="1497" w:type="dxa"/>
            <w:vMerge w:val="restart"/>
            <w:shd w:val="clear" w:color="auto" w:fill="auto"/>
          </w:tcPr>
          <w:p w14:paraId="218155AE" w14:textId="2E802B7B" w:rsidR="00402F08" w:rsidRPr="002F2A6C" w:rsidRDefault="00402F08" w:rsidP="00B96F88">
            <w:pPr>
              <w:tabs>
                <w:tab w:val="num" w:pos="0"/>
              </w:tabs>
              <w:spacing w:line="320" w:lineRule="exact"/>
              <w:rPr>
                <w:rFonts w:ascii="宋体" w:hAnsi="宋体"/>
                <w:color w:val="000000"/>
              </w:rPr>
            </w:pPr>
            <w:r w:rsidRPr="002F2A6C">
              <w:rPr>
                <w:rFonts w:ascii="宋体" w:hAnsi="宋体" w:hint="eastAsia"/>
                <w:color w:val="000000"/>
              </w:rPr>
              <w:t>语法分析</w:t>
            </w:r>
            <w:r>
              <w:rPr>
                <w:rFonts w:ascii="宋体" w:hAnsi="宋体" w:hint="eastAsia"/>
                <w:color w:val="000000"/>
              </w:rPr>
              <w:t>简介</w:t>
            </w:r>
            <w:r w:rsidRPr="002F2A6C">
              <w:rPr>
                <w:rFonts w:ascii="宋体" w:hAnsi="宋体" w:hint="eastAsia"/>
                <w:color w:val="000000"/>
              </w:rPr>
              <w:t xml:space="preserve"> </w:t>
            </w:r>
          </w:p>
        </w:tc>
        <w:tc>
          <w:tcPr>
            <w:tcW w:w="3026" w:type="dxa"/>
            <w:shd w:val="clear" w:color="auto" w:fill="auto"/>
          </w:tcPr>
          <w:p w14:paraId="79C0C85A" w14:textId="0CE6C2EF"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语法分析程序</w:t>
            </w:r>
          </w:p>
        </w:tc>
        <w:tc>
          <w:tcPr>
            <w:tcW w:w="708" w:type="dxa"/>
            <w:shd w:val="clear" w:color="auto" w:fill="auto"/>
          </w:tcPr>
          <w:p w14:paraId="73D32438" w14:textId="0ACEA19D"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理解</w:t>
            </w:r>
          </w:p>
        </w:tc>
        <w:tc>
          <w:tcPr>
            <w:tcW w:w="937" w:type="dxa"/>
            <w:vMerge w:val="restart"/>
          </w:tcPr>
          <w:p w14:paraId="4CF217C2" w14:textId="0A57C6FC"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1</w:t>
            </w:r>
          </w:p>
        </w:tc>
      </w:tr>
      <w:tr w:rsidR="00402F08" w:rsidRPr="002F2A6C" w14:paraId="409FFE72" w14:textId="7E8658B2" w:rsidTr="00402F08">
        <w:trPr>
          <w:trHeight w:val="146"/>
        </w:trPr>
        <w:tc>
          <w:tcPr>
            <w:tcW w:w="1568" w:type="dxa"/>
            <w:vMerge/>
            <w:shd w:val="clear" w:color="auto" w:fill="auto"/>
          </w:tcPr>
          <w:p w14:paraId="4E005A42"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shd w:val="clear" w:color="auto" w:fill="auto"/>
          </w:tcPr>
          <w:p w14:paraId="7E9385EA" w14:textId="77777777" w:rsidR="00402F08" w:rsidRPr="002F2A6C" w:rsidRDefault="00402F08" w:rsidP="00B96F88">
            <w:pPr>
              <w:tabs>
                <w:tab w:val="num" w:pos="0"/>
              </w:tabs>
              <w:spacing w:line="320" w:lineRule="exact"/>
              <w:rPr>
                <w:rFonts w:ascii="宋体" w:hAnsi="宋体"/>
                <w:color w:val="000000"/>
              </w:rPr>
            </w:pPr>
          </w:p>
        </w:tc>
        <w:tc>
          <w:tcPr>
            <w:tcW w:w="3026" w:type="dxa"/>
            <w:shd w:val="clear" w:color="auto" w:fill="auto"/>
          </w:tcPr>
          <w:p w14:paraId="7C857071" w14:textId="41234CF2"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常用分析方法</w:t>
            </w:r>
          </w:p>
        </w:tc>
        <w:tc>
          <w:tcPr>
            <w:tcW w:w="708" w:type="dxa"/>
            <w:shd w:val="clear" w:color="auto" w:fill="auto"/>
          </w:tcPr>
          <w:p w14:paraId="2637AACB" w14:textId="02EB6A50"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理解</w:t>
            </w:r>
          </w:p>
        </w:tc>
        <w:tc>
          <w:tcPr>
            <w:tcW w:w="937" w:type="dxa"/>
            <w:vMerge/>
          </w:tcPr>
          <w:p w14:paraId="0305A219" w14:textId="77777777" w:rsidR="00402F08" w:rsidRPr="002F2A6C" w:rsidRDefault="00402F08" w:rsidP="00B96F88">
            <w:pPr>
              <w:tabs>
                <w:tab w:val="num" w:pos="0"/>
              </w:tabs>
              <w:spacing w:line="320" w:lineRule="exact"/>
              <w:rPr>
                <w:rFonts w:ascii="宋体" w:hAnsi="宋体"/>
                <w:color w:val="000000"/>
              </w:rPr>
            </w:pPr>
          </w:p>
        </w:tc>
      </w:tr>
      <w:tr w:rsidR="00402F08" w:rsidRPr="002F2A6C" w14:paraId="444A88CE" w14:textId="77777777" w:rsidTr="004E7D11">
        <w:trPr>
          <w:trHeight w:val="146"/>
        </w:trPr>
        <w:tc>
          <w:tcPr>
            <w:tcW w:w="1568" w:type="dxa"/>
            <w:vMerge/>
            <w:shd w:val="clear" w:color="auto" w:fill="auto"/>
          </w:tcPr>
          <w:p w14:paraId="45AFC084"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shd w:val="clear" w:color="auto" w:fill="auto"/>
          </w:tcPr>
          <w:p w14:paraId="02795AE7" w14:textId="77777777" w:rsidR="00402F08" w:rsidRPr="002F2A6C" w:rsidRDefault="00402F08" w:rsidP="00B96F88">
            <w:pPr>
              <w:tabs>
                <w:tab w:val="num" w:pos="0"/>
              </w:tabs>
              <w:spacing w:line="320" w:lineRule="exact"/>
              <w:rPr>
                <w:rFonts w:ascii="宋体" w:hAnsi="宋体"/>
                <w:color w:val="000000"/>
              </w:rPr>
            </w:pPr>
          </w:p>
        </w:tc>
        <w:tc>
          <w:tcPr>
            <w:tcW w:w="3026" w:type="dxa"/>
            <w:shd w:val="clear" w:color="auto" w:fill="auto"/>
          </w:tcPr>
          <w:p w14:paraId="04A10652" w14:textId="0BBD515E" w:rsidR="00402F08" w:rsidRDefault="00402F08" w:rsidP="00B96F88">
            <w:pPr>
              <w:tabs>
                <w:tab w:val="num" w:pos="0"/>
              </w:tabs>
              <w:spacing w:line="320" w:lineRule="exact"/>
              <w:rPr>
                <w:rFonts w:ascii="宋体" w:hAnsi="宋体"/>
                <w:color w:val="000000"/>
              </w:rPr>
            </w:pPr>
            <w:r>
              <w:rPr>
                <w:rFonts w:ascii="宋体" w:hAnsi="宋体" w:hint="eastAsia"/>
                <w:color w:val="000000"/>
              </w:rPr>
              <w:t>语法错误的处理</w:t>
            </w:r>
          </w:p>
        </w:tc>
        <w:tc>
          <w:tcPr>
            <w:tcW w:w="708" w:type="dxa"/>
            <w:shd w:val="clear" w:color="auto" w:fill="auto"/>
          </w:tcPr>
          <w:p w14:paraId="307C2653" w14:textId="5CF13032" w:rsidR="00402F08" w:rsidRDefault="00402F08" w:rsidP="00B96F88">
            <w:pPr>
              <w:tabs>
                <w:tab w:val="num" w:pos="0"/>
              </w:tabs>
              <w:spacing w:line="320" w:lineRule="exact"/>
              <w:rPr>
                <w:rFonts w:ascii="宋体" w:hAnsi="宋体"/>
                <w:color w:val="000000"/>
              </w:rPr>
            </w:pPr>
            <w:r>
              <w:rPr>
                <w:rFonts w:ascii="宋体" w:hAnsi="宋体" w:hint="eastAsia"/>
                <w:color w:val="000000"/>
              </w:rPr>
              <w:t>理解</w:t>
            </w:r>
          </w:p>
        </w:tc>
        <w:tc>
          <w:tcPr>
            <w:tcW w:w="937" w:type="dxa"/>
            <w:vMerge/>
          </w:tcPr>
          <w:p w14:paraId="25D700E8" w14:textId="77777777" w:rsidR="00402F08" w:rsidRPr="002F2A6C" w:rsidRDefault="00402F08" w:rsidP="00B96F88">
            <w:pPr>
              <w:tabs>
                <w:tab w:val="num" w:pos="0"/>
              </w:tabs>
              <w:spacing w:line="320" w:lineRule="exact"/>
              <w:rPr>
                <w:rFonts w:ascii="宋体" w:hAnsi="宋体"/>
                <w:color w:val="000000"/>
              </w:rPr>
            </w:pPr>
          </w:p>
        </w:tc>
      </w:tr>
      <w:tr w:rsidR="00402F08" w:rsidRPr="002F2A6C" w14:paraId="52A8130D" w14:textId="0A284F42" w:rsidTr="004E7D11">
        <w:tc>
          <w:tcPr>
            <w:tcW w:w="1568" w:type="dxa"/>
            <w:vMerge/>
            <w:shd w:val="clear" w:color="auto" w:fill="auto"/>
          </w:tcPr>
          <w:p w14:paraId="54F126F1"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val="restart"/>
            <w:shd w:val="clear" w:color="auto" w:fill="auto"/>
          </w:tcPr>
          <w:p w14:paraId="426FC8FD" w14:textId="2C386125"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自顶向下分析法</w:t>
            </w:r>
          </w:p>
        </w:tc>
        <w:tc>
          <w:tcPr>
            <w:tcW w:w="3026" w:type="dxa"/>
            <w:shd w:val="clear" w:color="auto" w:fill="auto"/>
          </w:tcPr>
          <w:p w14:paraId="6B213724" w14:textId="01C7B388"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递归下降分析</w:t>
            </w:r>
          </w:p>
        </w:tc>
        <w:tc>
          <w:tcPr>
            <w:tcW w:w="708" w:type="dxa"/>
            <w:shd w:val="clear" w:color="auto" w:fill="auto"/>
          </w:tcPr>
          <w:p w14:paraId="744D4048" w14:textId="53A4BF58"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val="restart"/>
          </w:tcPr>
          <w:p w14:paraId="585B5390" w14:textId="77777777" w:rsidR="00402F08" w:rsidRDefault="00402F08"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w:t>
            </w:r>
          </w:p>
          <w:p w14:paraId="477556F8" w14:textId="4880E33C"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5</w:t>
            </w:r>
          </w:p>
        </w:tc>
      </w:tr>
      <w:tr w:rsidR="00402F08" w:rsidRPr="002F2A6C" w14:paraId="060844B3" w14:textId="7B963735" w:rsidTr="004E7D11">
        <w:tc>
          <w:tcPr>
            <w:tcW w:w="1568" w:type="dxa"/>
            <w:vMerge/>
            <w:shd w:val="clear" w:color="auto" w:fill="auto"/>
          </w:tcPr>
          <w:p w14:paraId="14EFAE2B"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shd w:val="clear" w:color="auto" w:fill="auto"/>
          </w:tcPr>
          <w:p w14:paraId="49F9764C" w14:textId="77777777" w:rsidR="00402F08" w:rsidRPr="002F2A6C" w:rsidRDefault="00402F08" w:rsidP="00B96F88">
            <w:pPr>
              <w:tabs>
                <w:tab w:val="num" w:pos="0"/>
              </w:tabs>
              <w:spacing w:line="320" w:lineRule="exact"/>
              <w:rPr>
                <w:rFonts w:ascii="宋体" w:hAnsi="宋体"/>
                <w:color w:val="000000"/>
              </w:rPr>
            </w:pPr>
          </w:p>
        </w:tc>
        <w:tc>
          <w:tcPr>
            <w:tcW w:w="3026" w:type="dxa"/>
            <w:shd w:val="clear" w:color="auto" w:fill="auto"/>
          </w:tcPr>
          <w:p w14:paraId="023C10D0" w14:textId="1330C728"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递归调用预测分析</w:t>
            </w:r>
          </w:p>
        </w:tc>
        <w:tc>
          <w:tcPr>
            <w:tcW w:w="708" w:type="dxa"/>
            <w:shd w:val="clear" w:color="auto" w:fill="auto"/>
          </w:tcPr>
          <w:p w14:paraId="555DAED0" w14:textId="20AA237C"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4CD0D5FA" w14:textId="77777777" w:rsidR="00402F08" w:rsidRPr="002F2A6C" w:rsidRDefault="00402F08" w:rsidP="00B96F88">
            <w:pPr>
              <w:tabs>
                <w:tab w:val="num" w:pos="0"/>
              </w:tabs>
              <w:spacing w:line="320" w:lineRule="exact"/>
              <w:rPr>
                <w:rFonts w:ascii="宋体" w:hAnsi="宋体"/>
                <w:color w:val="000000"/>
              </w:rPr>
            </w:pPr>
          </w:p>
        </w:tc>
      </w:tr>
      <w:tr w:rsidR="00CC71A4" w:rsidRPr="002F2A6C" w14:paraId="0A07460B" w14:textId="02ADBD0D" w:rsidTr="00402F08">
        <w:trPr>
          <w:trHeight w:val="146"/>
        </w:trPr>
        <w:tc>
          <w:tcPr>
            <w:tcW w:w="1568" w:type="dxa"/>
            <w:vMerge/>
            <w:shd w:val="clear" w:color="auto" w:fill="auto"/>
          </w:tcPr>
          <w:p w14:paraId="0640370F" w14:textId="77777777" w:rsidR="00CC71A4" w:rsidRPr="002F2A6C" w:rsidRDefault="00CC71A4" w:rsidP="00B96F88">
            <w:pPr>
              <w:tabs>
                <w:tab w:val="num" w:pos="0"/>
              </w:tabs>
              <w:spacing w:line="320" w:lineRule="exact"/>
              <w:rPr>
                <w:rFonts w:ascii="宋体" w:hAnsi="宋体"/>
                <w:color w:val="000000"/>
                <w:sz w:val="24"/>
              </w:rPr>
            </w:pPr>
          </w:p>
        </w:tc>
        <w:tc>
          <w:tcPr>
            <w:tcW w:w="1497" w:type="dxa"/>
            <w:vMerge/>
            <w:shd w:val="clear" w:color="auto" w:fill="auto"/>
          </w:tcPr>
          <w:p w14:paraId="688CFE7B" w14:textId="525EB962" w:rsidR="00CC71A4" w:rsidRPr="002F2A6C" w:rsidRDefault="00CC71A4" w:rsidP="00B96F88">
            <w:pPr>
              <w:tabs>
                <w:tab w:val="num" w:pos="0"/>
              </w:tabs>
              <w:spacing w:line="320" w:lineRule="exact"/>
              <w:rPr>
                <w:rFonts w:ascii="宋体" w:hAnsi="宋体"/>
                <w:color w:val="000000"/>
              </w:rPr>
            </w:pPr>
          </w:p>
        </w:tc>
        <w:tc>
          <w:tcPr>
            <w:tcW w:w="3026" w:type="dxa"/>
            <w:shd w:val="clear" w:color="auto" w:fill="auto"/>
          </w:tcPr>
          <w:p w14:paraId="040BB231" w14:textId="1C19BF02" w:rsidR="00CC71A4" w:rsidRPr="002F2A6C" w:rsidRDefault="00CC71A4" w:rsidP="00B96F88">
            <w:pPr>
              <w:tabs>
                <w:tab w:val="num" w:pos="0"/>
              </w:tabs>
              <w:spacing w:line="320" w:lineRule="exact"/>
              <w:rPr>
                <w:rFonts w:ascii="宋体" w:hAnsi="宋体"/>
                <w:color w:val="000000"/>
              </w:rPr>
            </w:pPr>
            <w:r>
              <w:rPr>
                <w:rFonts w:ascii="宋体" w:hAnsi="宋体" w:hint="eastAsia"/>
                <w:color w:val="000000"/>
              </w:rPr>
              <w:t>非递归调用预测分析基础</w:t>
            </w:r>
          </w:p>
        </w:tc>
        <w:tc>
          <w:tcPr>
            <w:tcW w:w="708" w:type="dxa"/>
            <w:shd w:val="clear" w:color="auto" w:fill="auto"/>
          </w:tcPr>
          <w:p w14:paraId="4FBFBECB" w14:textId="79CB3BA4" w:rsidR="00CC71A4" w:rsidRPr="002F2A6C" w:rsidRDefault="00CC71A4"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5E3A5E68" w14:textId="77777777" w:rsidR="00CC71A4" w:rsidRPr="002F2A6C" w:rsidRDefault="00CC71A4" w:rsidP="00B96F88">
            <w:pPr>
              <w:tabs>
                <w:tab w:val="num" w:pos="0"/>
              </w:tabs>
              <w:spacing w:line="320" w:lineRule="exact"/>
              <w:rPr>
                <w:rFonts w:ascii="宋体" w:hAnsi="宋体"/>
                <w:color w:val="000000"/>
              </w:rPr>
            </w:pPr>
          </w:p>
        </w:tc>
      </w:tr>
      <w:tr w:rsidR="00CC71A4" w:rsidRPr="002F2A6C" w14:paraId="28FDED12" w14:textId="77777777" w:rsidTr="004E7D11">
        <w:trPr>
          <w:trHeight w:val="146"/>
        </w:trPr>
        <w:tc>
          <w:tcPr>
            <w:tcW w:w="1568" w:type="dxa"/>
            <w:vMerge/>
            <w:shd w:val="clear" w:color="auto" w:fill="auto"/>
          </w:tcPr>
          <w:p w14:paraId="5DE71BA6" w14:textId="77777777" w:rsidR="00CC71A4" w:rsidRPr="002F2A6C" w:rsidRDefault="00CC71A4" w:rsidP="00B96F88">
            <w:pPr>
              <w:tabs>
                <w:tab w:val="num" w:pos="0"/>
              </w:tabs>
              <w:spacing w:line="320" w:lineRule="exact"/>
              <w:rPr>
                <w:rFonts w:ascii="宋体" w:hAnsi="宋体"/>
                <w:color w:val="000000"/>
                <w:sz w:val="24"/>
              </w:rPr>
            </w:pPr>
          </w:p>
        </w:tc>
        <w:tc>
          <w:tcPr>
            <w:tcW w:w="1497" w:type="dxa"/>
            <w:vMerge/>
            <w:shd w:val="clear" w:color="auto" w:fill="auto"/>
          </w:tcPr>
          <w:p w14:paraId="061C9E81" w14:textId="77777777" w:rsidR="00CC71A4" w:rsidRPr="002F2A6C" w:rsidRDefault="00CC71A4" w:rsidP="00B96F88">
            <w:pPr>
              <w:tabs>
                <w:tab w:val="num" w:pos="0"/>
              </w:tabs>
              <w:spacing w:line="320" w:lineRule="exact"/>
              <w:rPr>
                <w:rFonts w:ascii="宋体" w:hAnsi="宋体"/>
                <w:color w:val="000000"/>
              </w:rPr>
            </w:pPr>
          </w:p>
        </w:tc>
        <w:tc>
          <w:tcPr>
            <w:tcW w:w="3026" w:type="dxa"/>
            <w:shd w:val="clear" w:color="auto" w:fill="auto"/>
          </w:tcPr>
          <w:p w14:paraId="12F95D42" w14:textId="157ED699" w:rsidR="00CC71A4" w:rsidRDefault="00CC71A4" w:rsidP="00B96F88">
            <w:pPr>
              <w:tabs>
                <w:tab w:val="num" w:pos="0"/>
              </w:tabs>
              <w:spacing w:line="320" w:lineRule="exact"/>
              <w:rPr>
                <w:rFonts w:ascii="宋体" w:hAnsi="宋体"/>
                <w:color w:val="000000"/>
              </w:rPr>
            </w:pPr>
            <w:r>
              <w:rPr>
                <w:rFonts w:ascii="宋体" w:hAnsi="宋体" w:hint="eastAsia"/>
                <w:color w:val="000000"/>
              </w:rPr>
              <w:t>LL（1）分析</w:t>
            </w:r>
          </w:p>
        </w:tc>
        <w:tc>
          <w:tcPr>
            <w:tcW w:w="708" w:type="dxa"/>
            <w:shd w:val="clear" w:color="auto" w:fill="auto"/>
          </w:tcPr>
          <w:p w14:paraId="037B6EC5" w14:textId="10CDF902" w:rsidR="00CC71A4" w:rsidRDefault="00CC71A4"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vMerge/>
          </w:tcPr>
          <w:p w14:paraId="31551B1D" w14:textId="77777777" w:rsidR="00CC71A4" w:rsidRPr="002F2A6C" w:rsidRDefault="00CC71A4" w:rsidP="00B96F88">
            <w:pPr>
              <w:tabs>
                <w:tab w:val="num" w:pos="0"/>
              </w:tabs>
              <w:spacing w:line="320" w:lineRule="exact"/>
              <w:rPr>
                <w:rFonts w:ascii="宋体" w:hAnsi="宋体"/>
                <w:color w:val="000000"/>
              </w:rPr>
            </w:pPr>
          </w:p>
        </w:tc>
      </w:tr>
      <w:tr w:rsidR="00402F08" w:rsidRPr="002F2A6C" w14:paraId="0A03BFCC" w14:textId="0044AEF4" w:rsidTr="004E7D11">
        <w:tc>
          <w:tcPr>
            <w:tcW w:w="1568" w:type="dxa"/>
            <w:vMerge/>
            <w:shd w:val="clear" w:color="auto" w:fill="auto"/>
          </w:tcPr>
          <w:p w14:paraId="5416D4BC"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val="restart"/>
            <w:shd w:val="clear" w:color="auto" w:fill="auto"/>
          </w:tcPr>
          <w:p w14:paraId="0AEC07BE" w14:textId="266D01A6"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自底向上分析方法</w:t>
            </w:r>
          </w:p>
        </w:tc>
        <w:tc>
          <w:tcPr>
            <w:tcW w:w="3026" w:type="dxa"/>
            <w:shd w:val="clear" w:color="auto" w:fill="auto"/>
          </w:tcPr>
          <w:p w14:paraId="1BF1B687" w14:textId="2265F4E5"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优先分析法</w:t>
            </w:r>
          </w:p>
        </w:tc>
        <w:tc>
          <w:tcPr>
            <w:tcW w:w="708" w:type="dxa"/>
            <w:shd w:val="clear" w:color="auto" w:fill="auto"/>
          </w:tcPr>
          <w:p w14:paraId="22F41CDB" w14:textId="65FC41D4" w:rsidR="00402F08" w:rsidRPr="002F2A6C" w:rsidRDefault="00CC71A4"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tcPr>
          <w:p w14:paraId="65F871B9" w14:textId="0B546522"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2</w:t>
            </w:r>
          </w:p>
        </w:tc>
      </w:tr>
      <w:tr w:rsidR="00402F08" w:rsidRPr="002F2A6C" w14:paraId="2C98F2E8" w14:textId="072FB10F" w:rsidTr="004E7D11">
        <w:tc>
          <w:tcPr>
            <w:tcW w:w="1568" w:type="dxa"/>
            <w:vMerge/>
            <w:shd w:val="clear" w:color="auto" w:fill="auto"/>
          </w:tcPr>
          <w:p w14:paraId="4CE1BE77"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shd w:val="clear" w:color="auto" w:fill="auto"/>
          </w:tcPr>
          <w:p w14:paraId="0B54AE68" w14:textId="77777777" w:rsidR="00402F08" w:rsidRPr="002F2A6C" w:rsidRDefault="00402F08" w:rsidP="00B96F88">
            <w:pPr>
              <w:tabs>
                <w:tab w:val="num" w:pos="0"/>
              </w:tabs>
              <w:spacing w:line="320" w:lineRule="exact"/>
              <w:rPr>
                <w:rFonts w:ascii="宋体" w:hAnsi="宋体"/>
                <w:color w:val="000000"/>
              </w:rPr>
            </w:pPr>
          </w:p>
        </w:tc>
        <w:tc>
          <w:tcPr>
            <w:tcW w:w="3026" w:type="dxa"/>
            <w:shd w:val="clear" w:color="auto" w:fill="auto"/>
          </w:tcPr>
          <w:p w14:paraId="4AB370B8" w14:textId="507C72BF"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LR分析法</w:t>
            </w:r>
          </w:p>
        </w:tc>
        <w:tc>
          <w:tcPr>
            <w:tcW w:w="708" w:type="dxa"/>
            <w:shd w:val="clear" w:color="auto" w:fill="auto"/>
          </w:tcPr>
          <w:p w14:paraId="60F831BC" w14:textId="6AF3CEEC" w:rsidR="00402F08" w:rsidRPr="002F2A6C" w:rsidRDefault="00CC71A4"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tcPr>
          <w:p w14:paraId="4BA84F0F" w14:textId="648ACF11"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4</w:t>
            </w:r>
          </w:p>
        </w:tc>
      </w:tr>
      <w:tr w:rsidR="00402F08" w:rsidRPr="002F2A6C" w14:paraId="52807366" w14:textId="12EDDEA6" w:rsidTr="004E7D11">
        <w:tc>
          <w:tcPr>
            <w:tcW w:w="1568" w:type="dxa"/>
            <w:vMerge/>
            <w:shd w:val="clear" w:color="auto" w:fill="auto"/>
          </w:tcPr>
          <w:p w14:paraId="02AB808E" w14:textId="77777777" w:rsidR="00402F08" w:rsidRPr="002F2A6C" w:rsidRDefault="00402F08" w:rsidP="00B96F88">
            <w:pPr>
              <w:tabs>
                <w:tab w:val="num" w:pos="0"/>
              </w:tabs>
              <w:spacing w:line="320" w:lineRule="exact"/>
              <w:rPr>
                <w:rFonts w:ascii="宋体" w:hAnsi="宋体"/>
                <w:color w:val="000000"/>
                <w:sz w:val="24"/>
              </w:rPr>
            </w:pPr>
          </w:p>
        </w:tc>
        <w:tc>
          <w:tcPr>
            <w:tcW w:w="1497" w:type="dxa"/>
            <w:vMerge/>
            <w:shd w:val="clear" w:color="auto" w:fill="auto"/>
          </w:tcPr>
          <w:p w14:paraId="086F8C00" w14:textId="77777777" w:rsidR="00402F08" w:rsidRPr="002F2A6C" w:rsidRDefault="00402F08" w:rsidP="00B96F88">
            <w:pPr>
              <w:tabs>
                <w:tab w:val="num" w:pos="0"/>
              </w:tabs>
              <w:spacing w:line="320" w:lineRule="exact"/>
              <w:rPr>
                <w:rFonts w:ascii="宋体" w:hAnsi="宋体"/>
                <w:color w:val="000000"/>
              </w:rPr>
            </w:pPr>
          </w:p>
        </w:tc>
        <w:tc>
          <w:tcPr>
            <w:tcW w:w="3026" w:type="dxa"/>
            <w:shd w:val="clear" w:color="auto" w:fill="auto"/>
          </w:tcPr>
          <w:p w14:paraId="3E508EB8" w14:textId="158E3C68" w:rsidR="00402F08" w:rsidRPr="002F2A6C" w:rsidRDefault="00402F08" w:rsidP="00B96F88">
            <w:pPr>
              <w:tabs>
                <w:tab w:val="num" w:pos="0"/>
              </w:tabs>
              <w:spacing w:line="320" w:lineRule="exact"/>
              <w:rPr>
                <w:rFonts w:ascii="宋体" w:hAnsi="宋体"/>
                <w:color w:val="000000"/>
              </w:rPr>
            </w:pPr>
            <w:r>
              <w:rPr>
                <w:rFonts w:ascii="宋体" w:hAnsi="宋体" w:hint="eastAsia"/>
                <w:color w:val="000000"/>
              </w:rPr>
              <w:t>软件工具YACC</w:t>
            </w:r>
            <w:r>
              <w:rPr>
                <w:rFonts w:ascii="宋体" w:hAnsi="宋体"/>
                <w:color w:val="000000"/>
              </w:rPr>
              <w:t>/</w:t>
            </w:r>
            <w:r>
              <w:rPr>
                <w:rFonts w:ascii="宋体" w:hAnsi="宋体" w:hint="eastAsia"/>
                <w:color w:val="000000"/>
              </w:rPr>
              <w:t>BISION</w:t>
            </w:r>
          </w:p>
        </w:tc>
        <w:tc>
          <w:tcPr>
            <w:tcW w:w="708" w:type="dxa"/>
            <w:shd w:val="clear" w:color="auto" w:fill="auto"/>
          </w:tcPr>
          <w:p w14:paraId="33800D06" w14:textId="52220662" w:rsidR="00402F08" w:rsidRPr="002F2A6C" w:rsidRDefault="00CC71A4" w:rsidP="00B96F88">
            <w:pPr>
              <w:tabs>
                <w:tab w:val="num" w:pos="0"/>
              </w:tabs>
              <w:spacing w:line="320" w:lineRule="exact"/>
              <w:rPr>
                <w:rFonts w:ascii="宋体" w:hAnsi="宋体"/>
                <w:color w:val="000000"/>
              </w:rPr>
            </w:pPr>
            <w:r>
              <w:rPr>
                <w:rFonts w:ascii="宋体" w:hAnsi="宋体" w:hint="eastAsia"/>
                <w:color w:val="000000"/>
              </w:rPr>
              <w:t>应用</w:t>
            </w:r>
          </w:p>
        </w:tc>
        <w:tc>
          <w:tcPr>
            <w:tcW w:w="937" w:type="dxa"/>
          </w:tcPr>
          <w:p w14:paraId="4A8344DF" w14:textId="1D815B48" w:rsidR="00402F08" w:rsidRPr="002F2A6C" w:rsidRDefault="00CC71A4" w:rsidP="00B96F88">
            <w:pPr>
              <w:tabs>
                <w:tab w:val="num" w:pos="0"/>
              </w:tabs>
              <w:spacing w:line="320" w:lineRule="exact"/>
              <w:rPr>
                <w:rFonts w:ascii="宋体" w:hAnsi="宋体"/>
                <w:color w:val="000000"/>
              </w:rPr>
            </w:pPr>
            <w:r>
              <w:rPr>
                <w:rFonts w:ascii="宋体" w:hAnsi="宋体" w:hint="eastAsia"/>
                <w:color w:val="000000"/>
              </w:rPr>
              <w:t xml:space="preserve"> </w:t>
            </w:r>
            <w:r>
              <w:rPr>
                <w:rFonts w:ascii="宋体" w:hAnsi="宋体"/>
                <w:color w:val="000000"/>
              </w:rPr>
              <w:t xml:space="preserve"> 2</w:t>
            </w:r>
          </w:p>
        </w:tc>
      </w:tr>
      <w:tr w:rsidR="003C4A0E" w:rsidRPr="002F2A6C" w14:paraId="679C10A6" w14:textId="28F5EC31" w:rsidTr="004E7D11">
        <w:tc>
          <w:tcPr>
            <w:tcW w:w="1568" w:type="dxa"/>
            <w:vMerge w:val="restart"/>
            <w:shd w:val="clear" w:color="auto" w:fill="auto"/>
          </w:tcPr>
          <w:p w14:paraId="24D7F031" w14:textId="6B6E3115"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语法制导翻译技术</w:t>
            </w:r>
          </w:p>
        </w:tc>
        <w:tc>
          <w:tcPr>
            <w:tcW w:w="1497" w:type="dxa"/>
            <w:vMerge w:val="restart"/>
            <w:shd w:val="clear" w:color="auto" w:fill="auto"/>
          </w:tcPr>
          <w:p w14:paraId="0B263D01" w14:textId="3AAB835F"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语法制导翻译概述</w:t>
            </w:r>
          </w:p>
        </w:tc>
        <w:tc>
          <w:tcPr>
            <w:tcW w:w="3026" w:type="dxa"/>
            <w:shd w:val="clear" w:color="auto" w:fill="auto"/>
          </w:tcPr>
          <w:p w14:paraId="54FF017D" w14:textId="79875B06"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语法制导定义</w:t>
            </w:r>
          </w:p>
        </w:tc>
        <w:tc>
          <w:tcPr>
            <w:tcW w:w="708" w:type="dxa"/>
            <w:shd w:val="clear" w:color="auto" w:fill="auto"/>
          </w:tcPr>
          <w:p w14:paraId="55E9061B" w14:textId="3C40C187"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val="restart"/>
          </w:tcPr>
          <w:p w14:paraId="37299C05" w14:textId="247EECDA" w:rsidR="003C4A0E" w:rsidRPr="003C4A0E" w:rsidRDefault="003C4A0E" w:rsidP="003C4A0E">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w:t>
            </w:r>
          </w:p>
          <w:p w14:paraId="34512FCD" w14:textId="06181F17" w:rsidR="003C4A0E" w:rsidRPr="003C4A0E" w:rsidRDefault="003C4A0E" w:rsidP="003C4A0E">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p>
          <w:p w14:paraId="666D7A23" w14:textId="10F3872E" w:rsidR="003C4A0E" w:rsidRPr="003C4A0E" w:rsidRDefault="003C4A0E" w:rsidP="003C4A0E">
            <w:pPr>
              <w:tabs>
                <w:tab w:val="num" w:pos="0"/>
              </w:tabs>
              <w:spacing w:line="320" w:lineRule="exact"/>
              <w:rPr>
                <w:rFonts w:ascii="宋体" w:hAnsi="宋体"/>
                <w:color w:val="000000"/>
                <w:szCs w:val="21"/>
              </w:rPr>
            </w:pPr>
          </w:p>
          <w:p w14:paraId="6995A9DA" w14:textId="33AECD96" w:rsidR="003C4A0E" w:rsidRPr="003C4A0E" w:rsidRDefault="003C4A0E" w:rsidP="003C4A0E">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4</w:t>
            </w:r>
          </w:p>
          <w:p w14:paraId="7D72CAB8" w14:textId="7B83536E" w:rsidR="003C4A0E" w:rsidRPr="003C4A0E" w:rsidRDefault="003C4A0E" w:rsidP="00CC71A4">
            <w:pPr>
              <w:tabs>
                <w:tab w:val="num" w:pos="0"/>
              </w:tabs>
              <w:spacing w:line="320" w:lineRule="exact"/>
              <w:ind w:firstLineChars="100" w:firstLine="210"/>
              <w:rPr>
                <w:rFonts w:ascii="宋体" w:hAnsi="宋体"/>
                <w:color w:val="000000"/>
                <w:szCs w:val="21"/>
              </w:rPr>
            </w:pPr>
          </w:p>
        </w:tc>
      </w:tr>
      <w:tr w:rsidR="003C4A0E" w:rsidRPr="002F2A6C" w14:paraId="1821996E" w14:textId="37D7FA84" w:rsidTr="004E7D11">
        <w:tc>
          <w:tcPr>
            <w:tcW w:w="1568" w:type="dxa"/>
            <w:vMerge/>
            <w:shd w:val="clear" w:color="auto" w:fill="auto"/>
          </w:tcPr>
          <w:p w14:paraId="69379E26"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15BAFC96"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4178C5BB" w14:textId="7D68713F"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语法翻译方案</w:t>
            </w:r>
          </w:p>
        </w:tc>
        <w:tc>
          <w:tcPr>
            <w:tcW w:w="708" w:type="dxa"/>
            <w:shd w:val="clear" w:color="auto" w:fill="auto"/>
          </w:tcPr>
          <w:p w14:paraId="51467C76" w14:textId="78FE799C"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tcPr>
          <w:p w14:paraId="73B27596" w14:textId="4859C6BA" w:rsidR="003C4A0E" w:rsidRPr="003C4A0E" w:rsidRDefault="003C4A0E" w:rsidP="00CC71A4">
            <w:pPr>
              <w:tabs>
                <w:tab w:val="num" w:pos="0"/>
              </w:tabs>
              <w:spacing w:line="320" w:lineRule="exact"/>
              <w:ind w:firstLineChars="100" w:firstLine="210"/>
              <w:rPr>
                <w:rFonts w:ascii="宋体" w:hAnsi="宋体"/>
                <w:color w:val="000000"/>
                <w:szCs w:val="21"/>
              </w:rPr>
            </w:pPr>
          </w:p>
        </w:tc>
      </w:tr>
      <w:tr w:rsidR="00BD767E" w:rsidRPr="002F2A6C" w14:paraId="01D91EFB" w14:textId="77777777" w:rsidTr="004E7D11">
        <w:tc>
          <w:tcPr>
            <w:tcW w:w="1568" w:type="dxa"/>
            <w:vMerge/>
            <w:shd w:val="clear" w:color="auto" w:fill="auto"/>
          </w:tcPr>
          <w:p w14:paraId="2A042104" w14:textId="77777777" w:rsidR="00BD767E" w:rsidRPr="003C4A0E" w:rsidRDefault="00BD767E" w:rsidP="00B96F88">
            <w:pPr>
              <w:tabs>
                <w:tab w:val="num" w:pos="0"/>
              </w:tabs>
              <w:spacing w:line="320" w:lineRule="exact"/>
              <w:rPr>
                <w:rFonts w:ascii="宋体" w:hAnsi="宋体"/>
                <w:color w:val="000000"/>
                <w:szCs w:val="21"/>
              </w:rPr>
            </w:pPr>
          </w:p>
        </w:tc>
        <w:tc>
          <w:tcPr>
            <w:tcW w:w="1497" w:type="dxa"/>
            <w:shd w:val="clear" w:color="auto" w:fill="auto"/>
          </w:tcPr>
          <w:p w14:paraId="7B734D5F" w14:textId="76D2EB6E"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中间代码生成</w:t>
            </w:r>
          </w:p>
        </w:tc>
        <w:tc>
          <w:tcPr>
            <w:tcW w:w="3026" w:type="dxa"/>
            <w:shd w:val="clear" w:color="auto" w:fill="auto"/>
          </w:tcPr>
          <w:p w14:paraId="116C3B30" w14:textId="788D9982"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中间代码形式</w:t>
            </w:r>
          </w:p>
        </w:tc>
        <w:tc>
          <w:tcPr>
            <w:tcW w:w="708" w:type="dxa"/>
            <w:shd w:val="clear" w:color="auto" w:fill="auto"/>
          </w:tcPr>
          <w:p w14:paraId="002755B7" w14:textId="7262F4DC"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理解</w:t>
            </w:r>
          </w:p>
        </w:tc>
        <w:tc>
          <w:tcPr>
            <w:tcW w:w="937" w:type="dxa"/>
            <w:vMerge/>
          </w:tcPr>
          <w:p w14:paraId="00100694" w14:textId="77777777" w:rsidR="00BD767E" w:rsidRPr="003C4A0E" w:rsidRDefault="00BD767E" w:rsidP="00CC71A4">
            <w:pPr>
              <w:tabs>
                <w:tab w:val="num" w:pos="0"/>
              </w:tabs>
              <w:spacing w:line="320" w:lineRule="exact"/>
              <w:ind w:firstLineChars="100" w:firstLine="210"/>
              <w:rPr>
                <w:rFonts w:ascii="宋体" w:hAnsi="宋体"/>
                <w:color w:val="000000"/>
                <w:szCs w:val="21"/>
              </w:rPr>
            </w:pPr>
          </w:p>
        </w:tc>
      </w:tr>
      <w:tr w:rsidR="003C4A0E" w:rsidRPr="002F2A6C" w14:paraId="42E6ABDF" w14:textId="469E5B2C" w:rsidTr="004E7D11">
        <w:tc>
          <w:tcPr>
            <w:tcW w:w="1568" w:type="dxa"/>
            <w:vMerge/>
            <w:shd w:val="clear" w:color="auto" w:fill="auto"/>
          </w:tcPr>
          <w:p w14:paraId="01F0C96A"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val="restart"/>
            <w:shd w:val="clear" w:color="auto" w:fill="auto"/>
          </w:tcPr>
          <w:p w14:paraId="0D6B8F86" w14:textId="154336E5"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自底向上的语法制导翻译</w:t>
            </w:r>
          </w:p>
        </w:tc>
        <w:tc>
          <w:tcPr>
            <w:tcW w:w="3026" w:type="dxa"/>
            <w:shd w:val="clear" w:color="auto" w:fill="auto"/>
          </w:tcPr>
          <w:p w14:paraId="726DBB01" w14:textId="04BC3ECE"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 xml:space="preserve">说明语句的翻译　</w:t>
            </w:r>
          </w:p>
        </w:tc>
        <w:tc>
          <w:tcPr>
            <w:tcW w:w="708" w:type="dxa"/>
            <w:shd w:val="clear" w:color="auto" w:fill="auto"/>
          </w:tcPr>
          <w:p w14:paraId="76AC1676" w14:textId="2216725A"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441C8911" w14:textId="6C9C7221" w:rsidR="003C4A0E" w:rsidRPr="003C4A0E" w:rsidRDefault="003C4A0E" w:rsidP="00CC71A4">
            <w:pPr>
              <w:tabs>
                <w:tab w:val="num" w:pos="0"/>
              </w:tabs>
              <w:spacing w:line="320" w:lineRule="exact"/>
              <w:ind w:firstLineChars="100" w:firstLine="210"/>
              <w:rPr>
                <w:rFonts w:ascii="宋体" w:hAnsi="宋体"/>
                <w:color w:val="000000"/>
                <w:szCs w:val="21"/>
              </w:rPr>
            </w:pPr>
          </w:p>
        </w:tc>
      </w:tr>
      <w:tr w:rsidR="003C4A0E" w:rsidRPr="002F2A6C" w14:paraId="687C0F88" w14:textId="15C3221A" w:rsidTr="004E7D11">
        <w:tc>
          <w:tcPr>
            <w:tcW w:w="1568" w:type="dxa"/>
            <w:vMerge/>
            <w:shd w:val="clear" w:color="auto" w:fill="auto"/>
          </w:tcPr>
          <w:p w14:paraId="265C5F5B"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40C2FBA1"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133C139A" w14:textId="1C54D637"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简单赋值语句的翻译</w:t>
            </w:r>
          </w:p>
        </w:tc>
        <w:tc>
          <w:tcPr>
            <w:tcW w:w="708" w:type="dxa"/>
            <w:shd w:val="clear" w:color="auto" w:fill="auto"/>
          </w:tcPr>
          <w:p w14:paraId="02C8B2B2" w14:textId="3DD8F51E"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79FFF983"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0962C7D9" w14:textId="6C140E06" w:rsidTr="00CC71A4">
        <w:trPr>
          <w:trHeight w:val="194"/>
        </w:trPr>
        <w:tc>
          <w:tcPr>
            <w:tcW w:w="1568" w:type="dxa"/>
            <w:vMerge/>
            <w:shd w:val="clear" w:color="auto" w:fill="auto"/>
          </w:tcPr>
          <w:p w14:paraId="7A6CCF70"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3B5EF645"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451A9533" w14:textId="0313C46D"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布尔表达式的翻译</w:t>
            </w:r>
          </w:p>
        </w:tc>
        <w:tc>
          <w:tcPr>
            <w:tcW w:w="708" w:type="dxa"/>
            <w:shd w:val="clear" w:color="auto" w:fill="auto"/>
          </w:tcPr>
          <w:p w14:paraId="27DAA117" w14:textId="0A9CFAE3"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586AEAB3"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7D07A395" w14:textId="77777777" w:rsidTr="004E7D11">
        <w:trPr>
          <w:trHeight w:val="193"/>
        </w:trPr>
        <w:tc>
          <w:tcPr>
            <w:tcW w:w="1568" w:type="dxa"/>
            <w:vMerge/>
            <w:shd w:val="clear" w:color="auto" w:fill="auto"/>
          </w:tcPr>
          <w:p w14:paraId="2D887B64"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67F268B1"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59A7456F" w14:textId="45087C5F" w:rsidR="003C4A0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控制</w:t>
            </w:r>
            <w:r w:rsidR="003C4A0E" w:rsidRPr="003C4A0E">
              <w:rPr>
                <w:rFonts w:ascii="宋体" w:hAnsi="宋体" w:hint="eastAsia"/>
                <w:color w:val="000000"/>
                <w:szCs w:val="21"/>
              </w:rPr>
              <w:t>语句的翻译</w:t>
            </w:r>
          </w:p>
        </w:tc>
        <w:tc>
          <w:tcPr>
            <w:tcW w:w="708" w:type="dxa"/>
            <w:shd w:val="clear" w:color="auto" w:fill="auto"/>
          </w:tcPr>
          <w:p w14:paraId="011FAC30" w14:textId="43519495"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371D6064"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7461FBB7" w14:textId="18BAABDF" w:rsidTr="004E7D11">
        <w:tc>
          <w:tcPr>
            <w:tcW w:w="1568" w:type="dxa"/>
            <w:vMerge/>
            <w:shd w:val="clear" w:color="auto" w:fill="auto"/>
          </w:tcPr>
          <w:p w14:paraId="2D99972A"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7848FD19"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232295EE" w14:textId="7304BF1F" w:rsidR="003C4A0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过程调用</w:t>
            </w:r>
            <w:r w:rsidR="003C4A0E" w:rsidRPr="003C4A0E">
              <w:rPr>
                <w:rFonts w:ascii="宋体" w:hAnsi="宋体" w:hint="eastAsia"/>
                <w:color w:val="000000"/>
                <w:szCs w:val="21"/>
              </w:rPr>
              <w:t>语句的翻译</w:t>
            </w:r>
          </w:p>
        </w:tc>
        <w:tc>
          <w:tcPr>
            <w:tcW w:w="708" w:type="dxa"/>
            <w:shd w:val="clear" w:color="auto" w:fill="auto"/>
          </w:tcPr>
          <w:p w14:paraId="00DE8A08" w14:textId="2E8E8492"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4C60517E"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7510BF3E" w14:textId="77777777" w:rsidTr="004E7D11">
        <w:tc>
          <w:tcPr>
            <w:tcW w:w="1568" w:type="dxa"/>
            <w:vMerge w:val="restart"/>
            <w:shd w:val="clear" w:color="auto" w:fill="auto"/>
          </w:tcPr>
          <w:p w14:paraId="14B3A743" w14:textId="340CC23F"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语义分析</w:t>
            </w:r>
          </w:p>
        </w:tc>
        <w:tc>
          <w:tcPr>
            <w:tcW w:w="1497" w:type="dxa"/>
            <w:vMerge w:val="restart"/>
            <w:shd w:val="clear" w:color="auto" w:fill="auto"/>
          </w:tcPr>
          <w:p w14:paraId="4B246525" w14:textId="1DD8C3BA"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语义分析概述</w:t>
            </w:r>
          </w:p>
        </w:tc>
        <w:tc>
          <w:tcPr>
            <w:tcW w:w="3026" w:type="dxa"/>
            <w:shd w:val="clear" w:color="auto" w:fill="auto"/>
          </w:tcPr>
          <w:p w14:paraId="4E4911EF" w14:textId="720BC0B7"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语义分析的任务</w:t>
            </w:r>
          </w:p>
        </w:tc>
        <w:tc>
          <w:tcPr>
            <w:tcW w:w="708" w:type="dxa"/>
            <w:shd w:val="clear" w:color="auto" w:fill="auto"/>
          </w:tcPr>
          <w:p w14:paraId="6441E154" w14:textId="641AC2FA"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val="restart"/>
          </w:tcPr>
          <w:p w14:paraId="3AB95DE0" w14:textId="77777777" w:rsidR="003C4A0E" w:rsidRPr="003C4A0E" w:rsidRDefault="003C4A0E" w:rsidP="00B96F88">
            <w:pPr>
              <w:tabs>
                <w:tab w:val="num" w:pos="0"/>
              </w:tabs>
              <w:spacing w:line="320" w:lineRule="exact"/>
              <w:rPr>
                <w:rFonts w:ascii="宋体" w:hAnsi="宋体"/>
                <w:color w:val="000000"/>
                <w:szCs w:val="21"/>
              </w:rPr>
            </w:pPr>
          </w:p>
          <w:p w14:paraId="4E6E35BF" w14:textId="7F31DEE6"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2</w:t>
            </w:r>
          </w:p>
        </w:tc>
      </w:tr>
      <w:tr w:rsidR="003C4A0E" w:rsidRPr="002F2A6C" w14:paraId="603BD2C6" w14:textId="77777777" w:rsidTr="004E7D11">
        <w:tc>
          <w:tcPr>
            <w:tcW w:w="1568" w:type="dxa"/>
            <w:vMerge/>
            <w:shd w:val="clear" w:color="auto" w:fill="auto"/>
          </w:tcPr>
          <w:p w14:paraId="33564584"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0FB5B006"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482E8C34" w14:textId="077B8AE1"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语义分析程序的位置</w:t>
            </w:r>
          </w:p>
        </w:tc>
        <w:tc>
          <w:tcPr>
            <w:tcW w:w="708" w:type="dxa"/>
            <w:shd w:val="clear" w:color="auto" w:fill="auto"/>
          </w:tcPr>
          <w:p w14:paraId="3CC57F4E" w14:textId="71B6DAB1"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tcPr>
          <w:p w14:paraId="7FB1BA0F"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337DD914" w14:textId="77777777" w:rsidTr="004E7D11">
        <w:tc>
          <w:tcPr>
            <w:tcW w:w="1568" w:type="dxa"/>
            <w:vMerge/>
            <w:shd w:val="clear" w:color="auto" w:fill="auto"/>
          </w:tcPr>
          <w:p w14:paraId="6FBDBB3A"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5CC4A60A"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7F22C524" w14:textId="63310B10"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语义分析阶段的错误处理</w:t>
            </w:r>
          </w:p>
        </w:tc>
        <w:tc>
          <w:tcPr>
            <w:tcW w:w="708" w:type="dxa"/>
            <w:shd w:val="clear" w:color="auto" w:fill="auto"/>
          </w:tcPr>
          <w:p w14:paraId="73F1EB6A" w14:textId="0EF0AB65"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tcPr>
          <w:p w14:paraId="22E12CBB"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7D59677D" w14:textId="77777777" w:rsidTr="004E7D11">
        <w:tc>
          <w:tcPr>
            <w:tcW w:w="1568" w:type="dxa"/>
            <w:vMerge/>
            <w:shd w:val="clear" w:color="auto" w:fill="auto"/>
          </w:tcPr>
          <w:p w14:paraId="23C94E02"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val="restart"/>
            <w:shd w:val="clear" w:color="auto" w:fill="auto"/>
          </w:tcPr>
          <w:p w14:paraId="7CC267F5" w14:textId="12B6E4AB"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符号表</w:t>
            </w:r>
          </w:p>
        </w:tc>
        <w:tc>
          <w:tcPr>
            <w:tcW w:w="3026" w:type="dxa"/>
            <w:shd w:val="clear" w:color="auto" w:fill="auto"/>
          </w:tcPr>
          <w:p w14:paraId="491B1BE9" w14:textId="6296C7F1"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bCs/>
                <w:color w:val="000000"/>
                <w:szCs w:val="21"/>
              </w:rPr>
              <w:t>符号表的建立和访问时机</w:t>
            </w:r>
          </w:p>
        </w:tc>
        <w:tc>
          <w:tcPr>
            <w:tcW w:w="708" w:type="dxa"/>
            <w:shd w:val="clear" w:color="auto" w:fill="auto"/>
          </w:tcPr>
          <w:p w14:paraId="300AA7DE" w14:textId="3CDDD883"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理解</w:t>
            </w:r>
          </w:p>
        </w:tc>
        <w:tc>
          <w:tcPr>
            <w:tcW w:w="937" w:type="dxa"/>
            <w:vMerge w:val="restart"/>
          </w:tcPr>
          <w:p w14:paraId="07046872" w14:textId="77777777" w:rsidR="003C4A0E" w:rsidRPr="003C4A0E" w:rsidRDefault="003C4A0E" w:rsidP="00B96F88">
            <w:pPr>
              <w:tabs>
                <w:tab w:val="num" w:pos="0"/>
              </w:tabs>
              <w:spacing w:line="320" w:lineRule="exact"/>
              <w:rPr>
                <w:rFonts w:ascii="宋体" w:hAnsi="宋体"/>
                <w:color w:val="000000"/>
                <w:szCs w:val="21"/>
              </w:rPr>
            </w:pPr>
          </w:p>
          <w:p w14:paraId="23D6AA8B" w14:textId="711A63E0"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2</w:t>
            </w:r>
          </w:p>
        </w:tc>
      </w:tr>
      <w:tr w:rsidR="003C4A0E" w:rsidRPr="002F2A6C" w14:paraId="48DBECF0" w14:textId="77777777" w:rsidTr="004E7D11">
        <w:tc>
          <w:tcPr>
            <w:tcW w:w="1568" w:type="dxa"/>
            <w:vMerge/>
            <w:shd w:val="clear" w:color="auto" w:fill="auto"/>
          </w:tcPr>
          <w:p w14:paraId="20FEC4E2"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68D3DFA6"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2337E36F" w14:textId="5DC289B1" w:rsidR="003C4A0E" w:rsidRPr="003C4A0E" w:rsidRDefault="003C4A0E" w:rsidP="00B96F88">
            <w:pPr>
              <w:tabs>
                <w:tab w:val="num" w:pos="0"/>
              </w:tabs>
              <w:spacing w:line="320" w:lineRule="exact"/>
              <w:rPr>
                <w:rFonts w:ascii="宋体" w:hAnsi="宋体"/>
                <w:bCs/>
                <w:color w:val="000000"/>
                <w:szCs w:val="21"/>
              </w:rPr>
            </w:pPr>
            <w:r w:rsidRPr="003C4A0E">
              <w:rPr>
                <w:rFonts w:ascii="宋体" w:hAnsi="宋体" w:hint="eastAsia"/>
                <w:bCs/>
                <w:color w:val="000000"/>
                <w:szCs w:val="21"/>
              </w:rPr>
              <w:t>符号表内容</w:t>
            </w:r>
          </w:p>
        </w:tc>
        <w:tc>
          <w:tcPr>
            <w:tcW w:w="708" w:type="dxa"/>
            <w:shd w:val="clear" w:color="auto" w:fill="auto"/>
          </w:tcPr>
          <w:p w14:paraId="321CE407" w14:textId="5C0153FC"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1964BE0E"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7C47B77F" w14:textId="77777777" w:rsidTr="004E7D11">
        <w:tc>
          <w:tcPr>
            <w:tcW w:w="1568" w:type="dxa"/>
            <w:vMerge/>
            <w:shd w:val="clear" w:color="auto" w:fill="auto"/>
          </w:tcPr>
          <w:p w14:paraId="56077A10"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77E2A50E" w14:textId="77777777" w:rsidR="003C4A0E" w:rsidRPr="003C4A0E" w:rsidRDefault="003C4A0E" w:rsidP="00B96F88">
            <w:pPr>
              <w:tabs>
                <w:tab w:val="num" w:pos="0"/>
              </w:tabs>
              <w:spacing w:line="320" w:lineRule="exact"/>
              <w:rPr>
                <w:rFonts w:ascii="宋体" w:hAnsi="宋体"/>
                <w:color w:val="000000"/>
                <w:szCs w:val="21"/>
              </w:rPr>
            </w:pPr>
          </w:p>
        </w:tc>
        <w:tc>
          <w:tcPr>
            <w:tcW w:w="3026" w:type="dxa"/>
            <w:shd w:val="clear" w:color="auto" w:fill="auto"/>
          </w:tcPr>
          <w:p w14:paraId="4CE303D8" w14:textId="23453651" w:rsidR="003C4A0E" w:rsidRPr="003C4A0E" w:rsidRDefault="003C4A0E" w:rsidP="00B96F88">
            <w:pPr>
              <w:tabs>
                <w:tab w:val="num" w:pos="0"/>
              </w:tabs>
              <w:spacing w:line="320" w:lineRule="exact"/>
              <w:rPr>
                <w:rFonts w:ascii="宋体" w:hAnsi="宋体"/>
                <w:bCs/>
                <w:color w:val="000000"/>
                <w:szCs w:val="21"/>
              </w:rPr>
            </w:pPr>
            <w:r w:rsidRPr="003C4A0E">
              <w:rPr>
                <w:rFonts w:ascii="宋体" w:hAnsi="宋体" w:hint="eastAsia"/>
                <w:bCs/>
                <w:color w:val="000000"/>
                <w:szCs w:val="21"/>
              </w:rPr>
              <w:t>符号表操作</w:t>
            </w:r>
          </w:p>
        </w:tc>
        <w:tc>
          <w:tcPr>
            <w:tcW w:w="708" w:type="dxa"/>
            <w:shd w:val="clear" w:color="auto" w:fill="auto"/>
          </w:tcPr>
          <w:p w14:paraId="3C1755C1" w14:textId="7904AF7C"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6641903F"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607F8A1C" w14:textId="77777777" w:rsidTr="004E7D11">
        <w:tc>
          <w:tcPr>
            <w:tcW w:w="1568" w:type="dxa"/>
            <w:vMerge/>
            <w:shd w:val="clear" w:color="auto" w:fill="auto"/>
          </w:tcPr>
          <w:p w14:paraId="25CE7A2D"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val="restart"/>
            <w:shd w:val="clear" w:color="auto" w:fill="auto"/>
          </w:tcPr>
          <w:p w14:paraId="7D31CB03" w14:textId="4BED61E8"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bCs/>
                <w:color w:val="000000"/>
                <w:szCs w:val="21"/>
              </w:rPr>
              <w:t>显式类型和静态类型检查</w:t>
            </w:r>
          </w:p>
        </w:tc>
        <w:tc>
          <w:tcPr>
            <w:tcW w:w="3026" w:type="dxa"/>
            <w:shd w:val="clear" w:color="auto" w:fill="auto"/>
          </w:tcPr>
          <w:p w14:paraId="7A463AE8" w14:textId="66111493" w:rsidR="003C4A0E" w:rsidRPr="003C4A0E" w:rsidRDefault="003C4A0E" w:rsidP="00B96F88">
            <w:pPr>
              <w:tabs>
                <w:tab w:val="num" w:pos="0"/>
              </w:tabs>
              <w:spacing w:line="320" w:lineRule="exact"/>
              <w:rPr>
                <w:rFonts w:ascii="宋体" w:hAnsi="宋体"/>
                <w:bCs/>
                <w:color w:val="000000"/>
                <w:szCs w:val="21"/>
              </w:rPr>
            </w:pPr>
            <w:r w:rsidRPr="003C4A0E">
              <w:rPr>
                <w:rFonts w:ascii="宋体" w:hAnsi="宋体" w:hint="eastAsia"/>
                <w:bCs/>
                <w:color w:val="000000"/>
                <w:szCs w:val="21"/>
              </w:rPr>
              <w:t>类型表达式</w:t>
            </w:r>
          </w:p>
        </w:tc>
        <w:tc>
          <w:tcPr>
            <w:tcW w:w="708" w:type="dxa"/>
            <w:shd w:val="clear" w:color="auto" w:fill="auto"/>
          </w:tcPr>
          <w:p w14:paraId="734ECA31" w14:textId="7EBE4112"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val="restart"/>
          </w:tcPr>
          <w:p w14:paraId="2789310A" w14:textId="77777777"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w:t>
            </w:r>
          </w:p>
          <w:p w14:paraId="30AFBA01" w14:textId="649FE653"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 xml:space="preserve"> </w:t>
            </w:r>
            <w:r w:rsidRPr="003C4A0E">
              <w:rPr>
                <w:rFonts w:ascii="宋体" w:hAnsi="宋体"/>
                <w:color w:val="000000"/>
                <w:szCs w:val="21"/>
              </w:rPr>
              <w:t xml:space="preserve"> 2</w:t>
            </w:r>
          </w:p>
        </w:tc>
      </w:tr>
      <w:tr w:rsidR="003C4A0E" w:rsidRPr="002F2A6C" w14:paraId="651E846E" w14:textId="77777777" w:rsidTr="004E7D11">
        <w:tc>
          <w:tcPr>
            <w:tcW w:w="1568" w:type="dxa"/>
            <w:vMerge/>
            <w:shd w:val="clear" w:color="auto" w:fill="auto"/>
          </w:tcPr>
          <w:p w14:paraId="5D2B07ED"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56DBE3FE" w14:textId="77777777" w:rsidR="003C4A0E" w:rsidRPr="003C4A0E" w:rsidRDefault="003C4A0E" w:rsidP="00B96F88">
            <w:pPr>
              <w:tabs>
                <w:tab w:val="num" w:pos="0"/>
              </w:tabs>
              <w:spacing w:line="320" w:lineRule="exact"/>
              <w:rPr>
                <w:rFonts w:ascii="宋体" w:hAnsi="宋体"/>
                <w:bCs/>
                <w:color w:val="000000"/>
                <w:szCs w:val="21"/>
              </w:rPr>
            </w:pPr>
          </w:p>
        </w:tc>
        <w:tc>
          <w:tcPr>
            <w:tcW w:w="3026" w:type="dxa"/>
            <w:shd w:val="clear" w:color="auto" w:fill="auto"/>
          </w:tcPr>
          <w:p w14:paraId="4CC65965" w14:textId="5317F1DA" w:rsidR="003C4A0E" w:rsidRPr="003C4A0E" w:rsidRDefault="003C4A0E" w:rsidP="00B96F88">
            <w:pPr>
              <w:tabs>
                <w:tab w:val="num" w:pos="0"/>
              </w:tabs>
              <w:spacing w:line="320" w:lineRule="exact"/>
              <w:rPr>
                <w:rFonts w:ascii="宋体" w:hAnsi="宋体"/>
                <w:bCs/>
                <w:color w:val="000000"/>
                <w:szCs w:val="21"/>
              </w:rPr>
            </w:pPr>
            <w:r w:rsidRPr="003C4A0E">
              <w:rPr>
                <w:rFonts w:ascii="宋体" w:hAnsi="宋体" w:hint="eastAsia"/>
                <w:bCs/>
                <w:color w:val="000000"/>
                <w:szCs w:val="21"/>
              </w:rPr>
              <w:t>类型等价</w:t>
            </w:r>
          </w:p>
        </w:tc>
        <w:tc>
          <w:tcPr>
            <w:tcW w:w="708" w:type="dxa"/>
            <w:shd w:val="clear" w:color="auto" w:fill="auto"/>
          </w:tcPr>
          <w:p w14:paraId="70605486" w14:textId="63D35E33"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3A979AE8" w14:textId="77777777" w:rsidR="003C4A0E" w:rsidRPr="003C4A0E" w:rsidRDefault="003C4A0E" w:rsidP="00B96F88">
            <w:pPr>
              <w:tabs>
                <w:tab w:val="num" w:pos="0"/>
              </w:tabs>
              <w:spacing w:line="320" w:lineRule="exact"/>
              <w:rPr>
                <w:rFonts w:ascii="宋体" w:hAnsi="宋体"/>
                <w:color w:val="000000"/>
                <w:szCs w:val="21"/>
              </w:rPr>
            </w:pPr>
          </w:p>
        </w:tc>
      </w:tr>
      <w:tr w:rsidR="003C4A0E" w:rsidRPr="002F2A6C" w14:paraId="337BE2C1" w14:textId="77777777" w:rsidTr="004E7D11">
        <w:tc>
          <w:tcPr>
            <w:tcW w:w="1568" w:type="dxa"/>
            <w:vMerge/>
            <w:shd w:val="clear" w:color="auto" w:fill="auto"/>
          </w:tcPr>
          <w:p w14:paraId="72A225D2" w14:textId="77777777" w:rsidR="003C4A0E" w:rsidRPr="003C4A0E" w:rsidRDefault="003C4A0E" w:rsidP="00B96F88">
            <w:pPr>
              <w:tabs>
                <w:tab w:val="num" w:pos="0"/>
              </w:tabs>
              <w:spacing w:line="320" w:lineRule="exact"/>
              <w:rPr>
                <w:rFonts w:ascii="宋体" w:hAnsi="宋体"/>
                <w:color w:val="000000"/>
                <w:szCs w:val="21"/>
              </w:rPr>
            </w:pPr>
          </w:p>
        </w:tc>
        <w:tc>
          <w:tcPr>
            <w:tcW w:w="1497" w:type="dxa"/>
            <w:vMerge/>
            <w:shd w:val="clear" w:color="auto" w:fill="auto"/>
          </w:tcPr>
          <w:p w14:paraId="5191DB08" w14:textId="77777777" w:rsidR="003C4A0E" w:rsidRPr="003C4A0E" w:rsidRDefault="003C4A0E" w:rsidP="00B96F88">
            <w:pPr>
              <w:tabs>
                <w:tab w:val="num" w:pos="0"/>
              </w:tabs>
              <w:spacing w:line="320" w:lineRule="exact"/>
              <w:rPr>
                <w:rFonts w:ascii="宋体" w:hAnsi="宋体"/>
                <w:bCs/>
                <w:color w:val="000000"/>
                <w:szCs w:val="21"/>
              </w:rPr>
            </w:pPr>
          </w:p>
        </w:tc>
        <w:tc>
          <w:tcPr>
            <w:tcW w:w="3026" w:type="dxa"/>
            <w:shd w:val="clear" w:color="auto" w:fill="auto"/>
          </w:tcPr>
          <w:p w14:paraId="638C918E" w14:textId="7AA78BBB" w:rsidR="003C4A0E" w:rsidRPr="003C4A0E" w:rsidRDefault="003C4A0E" w:rsidP="00B96F88">
            <w:pPr>
              <w:tabs>
                <w:tab w:val="num" w:pos="0"/>
              </w:tabs>
              <w:spacing w:line="320" w:lineRule="exact"/>
              <w:rPr>
                <w:rFonts w:ascii="宋体" w:hAnsi="宋体"/>
                <w:bCs/>
                <w:color w:val="000000"/>
                <w:szCs w:val="21"/>
              </w:rPr>
            </w:pPr>
            <w:r w:rsidRPr="003C4A0E">
              <w:rPr>
                <w:rFonts w:ascii="宋体" w:hAnsi="宋体" w:hint="eastAsia"/>
                <w:bCs/>
                <w:color w:val="000000"/>
                <w:szCs w:val="21"/>
              </w:rPr>
              <w:t>类型检查其他主题</w:t>
            </w:r>
          </w:p>
        </w:tc>
        <w:tc>
          <w:tcPr>
            <w:tcW w:w="708" w:type="dxa"/>
            <w:shd w:val="clear" w:color="auto" w:fill="auto"/>
          </w:tcPr>
          <w:p w14:paraId="22B8D1A6" w14:textId="325A4E98" w:rsidR="003C4A0E" w:rsidRPr="003C4A0E" w:rsidRDefault="003C4A0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274F97B6" w14:textId="77777777" w:rsidR="003C4A0E" w:rsidRPr="003C4A0E" w:rsidRDefault="003C4A0E" w:rsidP="00B96F88">
            <w:pPr>
              <w:tabs>
                <w:tab w:val="num" w:pos="0"/>
              </w:tabs>
              <w:spacing w:line="320" w:lineRule="exact"/>
              <w:rPr>
                <w:rFonts w:ascii="宋体" w:hAnsi="宋体"/>
                <w:color w:val="000000"/>
                <w:szCs w:val="21"/>
              </w:rPr>
            </w:pPr>
          </w:p>
        </w:tc>
      </w:tr>
      <w:tr w:rsidR="00BD767E" w:rsidRPr="002F2A6C" w14:paraId="2C2EE8BC" w14:textId="4A3A75E6" w:rsidTr="004E7D11">
        <w:trPr>
          <w:trHeight w:val="258"/>
        </w:trPr>
        <w:tc>
          <w:tcPr>
            <w:tcW w:w="1568" w:type="dxa"/>
            <w:vMerge w:val="restart"/>
            <w:shd w:val="clear" w:color="auto" w:fill="auto"/>
          </w:tcPr>
          <w:p w14:paraId="231FA14F" w14:textId="268E52A8"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目标</w:t>
            </w:r>
            <w:r w:rsidRPr="003C4A0E">
              <w:rPr>
                <w:rFonts w:ascii="宋体" w:hAnsi="宋体" w:hint="eastAsia"/>
                <w:color w:val="000000"/>
                <w:szCs w:val="21"/>
              </w:rPr>
              <w:t>代码生成</w:t>
            </w:r>
          </w:p>
        </w:tc>
        <w:tc>
          <w:tcPr>
            <w:tcW w:w="1497" w:type="dxa"/>
            <w:vMerge w:val="restart"/>
            <w:shd w:val="clear" w:color="auto" w:fill="auto"/>
          </w:tcPr>
          <w:p w14:paraId="0F7C1377" w14:textId="7799F836"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目标代码生成概述</w:t>
            </w:r>
          </w:p>
        </w:tc>
        <w:tc>
          <w:tcPr>
            <w:tcW w:w="3026" w:type="dxa"/>
            <w:shd w:val="clear" w:color="auto" w:fill="auto"/>
          </w:tcPr>
          <w:p w14:paraId="260385D0" w14:textId="4D386DD9" w:rsidR="00BD767E" w:rsidRPr="003C4A0E" w:rsidRDefault="00BD767E" w:rsidP="00670D08">
            <w:pPr>
              <w:tabs>
                <w:tab w:val="num" w:pos="0"/>
              </w:tabs>
              <w:spacing w:line="320" w:lineRule="exact"/>
              <w:rPr>
                <w:rFonts w:ascii="宋体" w:hAnsi="宋体"/>
                <w:color w:val="000000"/>
                <w:szCs w:val="21"/>
              </w:rPr>
            </w:pPr>
            <w:r>
              <w:rPr>
                <w:rFonts w:ascii="宋体" w:hAnsi="宋体" w:hint="eastAsia"/>
                <w:color w:val="000000"/>
                <w:szCs w:val="21"/>
              </w:rPr>
              <w:t>目标代码生成程序的任务</w:t>
            </w:r>
          </w:p>
        </w:tc>
        <w:tc>
          <w:tcPr>
            <w:tcW w:w="708" w:type="dxa"/>
            <w:shd w:val="clear" w:color="auto" w:fill="auto"/>
          </w:tcPr>
          <w:p w14:paraId="70313E46" w14:textId="43FB0C9D"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理解</w:t>
            </w:r>
          </w:p>
        </w:tc>
        <w:tc>
          <w:tcPr>
            <w:tcW w:w="937" w:type="dxa"/>
            <w:vMerge w:val="restart"/>
          </w:tcPr>
          <w:p w14:paraId="3FC9C26F" w14:textId="10B654B9"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w:t>
            </w:r>
          </w:p>
        </w:tc>
      </w:tr>
      <w:tr w:rsidR="00BD767E" w:rsidRPr="002F2A6C" w14:paraId="5E445670" w14:textId="3A34F9E9" w:rsidTr="004E7D11">
        <w:trPr>
          <w:trHeight w:val="393"/>
        </w:trPr>
        <w:tc>
          <w:tcPr>
            <w:tcW w:w="1568" w:type="dxa"/>
            <w:vMerge/>
            <w:shd w:val="clear" w:color="auto" w:fill="auto"/>
          </w:tcPr>
          <w:p w14:paraId="1EA33DF4"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shd w:val="clear" w:color="auto" w:fill="auto"/>
          </w:tcPr>
          <w:p w14:paraId="778C8251" w14:textId="77777777" w:rsidR="00BD767E" w:rsidRPr="003C4A0E" w:rsidRDefault="00BD767E" w:rsidP="00B96F88">
            <w:pPr>
              <w:tabs>
                <w:tab w:val="num" w:pos="0"/>
              </w:tabs>
              <w:spacing w:line="320" w:lineRule="exact"/>
              <w:rPr>
                <w:rFonts w:ascii="宋体" w:hAnsi="宋体"/>
                <w:color w:val="000000"/>
                <w:szCs w:val="21"/>
              </w:rPr>
            </w:pPr>
          </w:p>
        </w:tc>
        <w:tc>
          <w:tcPr>
            <w:tcW w:w="3026" w:type="dxa"/>
            <w:shd w:val="clear" w:color="auto" w:fill="auto"/>
          </w:tcPr>
          <w:p w14:paraId="647064F8" w14:textId="1AD1ED82"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目标代码生成程序的位置</w:t>
            </w:r>
          </w:p>
        </w:tc>
        <w:tc>
          <w:tcPr>
            <w:tcW w:w="708" w:type="dxa"/>
            <w:shd w:val="clear" w:color="auto" w:fill="auto"/>
          </w:tcPr>
          <w:p w14:paraId="46DE6E90" w14:textId="6C2A26DA"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理解</w:t>
            </w:r>
          </w:p>
        </w:tc>
        <w:tc>
          <w:tcPr>
            <w:tcW w:w="937" w:type="dxa"/>
            <w:vMerge/>
          </w:tcPr>
          <w:p w14:paraId="1D643477" w14:textId="77777777" w:rsidR="00BD767E" w:rsidRPr="003C4A0E" w:rsidRDefault="00BD767E" w:rsidP="00B96F88">
            <w:pPr>
              <w:tabs>
                <w:tab w:val="num" w:pos="0"/>
              </w:tabs>
              <w:spacing w:line="320" w:lineRule="exact"/>
              <w:rPr>
                <w:rFonts w:ascii="宋体" w:hAnsi="宋体"/>
                <w:color w:val="000000"/>
                <w:szCs w:val="21"/>
              </w:rPr>
            </w:pPr>
          </w:p>
        </w:tc>
      </w:tr>
      <w:tr w:rsidR="00BD767E" w:rsidRPr="002F2A6C" w14:paraId="281D11B0" w14:textId="77777777" w:rsidTr="004E7D11">
        <w:trPr>
          <w:trHeight w:val="393"/>
        </w:trPr>
        <w:tc>
          <w:tcPr>
            <w:tcW w:w="1568" w:type="dxa"/>
            <w:vMerge/>
            <w:shd w:val="clear" w:color="auto" w:fill="auto"/>
          </w:tcPr>
          <w:p w14:paraId="0F27C54A" w14:textId="77777777" w:rsidR="00BD767E" w:rsidRPr="003C4A0E" w:rsidRDefault="00BD767E" w:rsidP="00B96F88">
            <w:pPr>
              <w:tabs>
                <w:tab w:val="num" w:pos="0"/>
              </w:tabs>
              <w:spacing w:line="320" w:lineRule="exact"/>
              <w:rPr>
                <w:rFonts w:ascii="宋体" w:hAnsi="宋体"/>
                <w:color w:val="000000"/>
                <w:szCs w:val="21"/>
              </w:rPr>
            </w:pPr>
          </w:p>
        </w:tc>
        <w:tc>
          <w:tcPr>
            <w:tcW w:w="1497" w:type="dxa"/>
            <w:shd w:val="clear" w:color="auto" w:fill="auto"/>
          </w:tcPr>
          <w:p w14:paraId="03C86002" w14:textId="77777777" w:rsidR="00BD767E" w:rsidRPr="003C4A0E" w:rsidRDefault="00BD767E" w:rsidP="00B96F88">
            <w:pPr>
              <w:tabs>
                <w:tab w:val="num" w:pos="0"/>
              </w:tabs>
              <w:spacing w:line="320" w:lineRule="exact"/>
              <w:rPr>
                <w:rFonts w:ascii="宋体" w:hAnsi="宋体"/>
                <w:color w:val="000000"/>
                <w:szCs w:val="21"/>
              </w:rPr>
            </w:pPr>
          </w:p>
        </w:tc>
        <w:tc>
          <w:tcPr>
            <w:tcW w:w="3026" w:type="dxa"/>
            <w:shd w:val="clear" w:color="auto" w:fill="auto"/>
          </w:tcPr>
          <w:p w14:paraId="3917E214" w14:textId="430F743C" w:rsidR="00BD767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目标代码生成程序设计的相关问题</w:t>
            </w:r>
          </w:p>
        </w:tc>
        <w:tc>
          <w:tcPr>
            <w:tcW w:w="708" w:type="dxa"/>
            <w:shd w:val="clear" w:color="auto" w:fill="auto"/>
          </w:tcPr>
          <w:p w14:paraId="6448D954" w14:textId="7F67EEA4"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理解</w:t>
            </w:r>
          </w:p>
        </w:tc>
        <w:tc>
          <w:tcPr>
            <w:tcW w:w="937" w:type="dxa"/>
            <w:vMerge/>
          </w:tcPr>
          <w:p w14:paraId="59C650F8" w14:textId="77777777" w:rsidR="00BD767E" w:rsidRPr="003C4A0E" w:rsidRDefault="00BD767E" w:rsidP="00B96F88">
            <w:pPr>
              <w:tabs>
                <w:tab w:val="num" w:pos="0"/>
              </w:tabs>
              <w:spacing w:line="320" w:lineRule="exact"/>
              <w:rPr>
                <w:rFonts w:ascii="宋体" w:hAnsi="宋体"/>
                <w:color w:val="000000"/>
                <w:szCs w:val="21"/>
              </w:rPr>
            </w:pPr>
          </w:p>
        </w:tc>
      </w:tr>
      <w:tr w:rsidR="00BD767E" w:rsidRPr="002F2A6C" w14:paraId="4C6BC581" w14:textId="77777777" w:rsidTr="004E7D11">
        <w:trPr>
          <w:trHeight w:val="393"/>
        </w:trPr>
        <w:tc>
          <w:tcPr>
            <w:tcW w:w="1568" w:type="dxa"/>
            <w:vMerge/>
            <w:shd w:val="clear" w:color="auto" w:fill="auto"/>
          </w:tcPr>
          <w:p w14:paraId="435C09EC"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val="restart"/>
            <w:shd w:val="clear" w:color="auto" w:fill="auto"/>
          </w:tcPr>
          <w:p w14:paraId="3CF56F89" w14:textId="2F521228" w:rsidR="00BD767E" w:rsidRPr="00BD767E" w:rsidRDefault="00BD767E" w:rsidP="00B96F88">
            <w:pPr>
              <w:tabs>
                <w:tab w:val="num" w:pos="0"/>
              </w:tabs>
              <w:spacing w:line="320" w:lineRule="exact"/>
              <w:rPr>
                <w:rFonts w:ascii="宋体" w:hAnsi="宋体"/>
                <w:color w:val="000000"/>
                <w:szCs w:val="21"/>
              </w:rPr>
            </w:pPr>
            <w:r w:rsidRPr="00BD767E">
              <w:rPr>
                <w:rFonts w:ascii="宋体" w:hAnsi="宋体" w:hint="eastAsia"/>
                <w:bCs/>
                <w:color w:val="000000"/>
                <w:szCs w:val="21"/>
              </w:rPr>
              <w:t>基本块与流图</w:t>
            </w:r>
          </w:p>
        </w:tc>
        <w:tc>
          <w:tcPr>
            <w:tcW w:w="3026" w:type="dxa"/>
            <w:shd w:val="clear" w:color="auto" w:fill="auto"/>
          </w:tcPr>
          <w:p w14:paraId="2EC4BB94" w14:textId="13466FBB" w:rsidR="00BD767E" w:rsidRPr="00BD767E" w:rsidRDefault="00BD767E" w:rsidP="00B96F88">
            <w:pPr>
              <w:tabs>
                <w:tab w:val="num" w:pos="0"/>
              </w:tabs>
              <w:spacing w:line="320" w:lineRule="exact"/>
              <w:rPr>
                <w:rFonts w:ascii="宋体" w:hAnsi="宋体"/>
                <w:color w:val="000000"/>
                <w:szCs w:val="21"/>
              </w:rPr>
            </w:pPr>
            <w:r w:rsidRPr="00BD767E">
              <w:rPr>
                <w:rFonts w:ascii="宋体" w:hAnsi="宋体" w:hint="eastAsia"/>
                <w:bCs/>
                <w:color w:val="000000"/>
                <w:szCs w:val="21"/>
              </w:rPr>
              <w:t>基本块的划分方法</w:t>
            </w:r>
          </w:p>
        </w:tc>
        <w:tc>
          <w:tcPr>
            <w:tcW w:w="708" w:type="dxa"/>
            <w:shd w:val="clear" w:color="auto" w:fill="auto"/>
          </w:tcPr>
          <w:p w14:paraId="4C5CEA51" w14:textId="77525000"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val="restart"/>
          </w:tcPr>
          <w:p w14:paraId="231D19D5" w14:textId="77777777" w:rsidR="00BD767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 xml:space="preserve"> </w:t>
            </w:r>
          </w:p>
          <w:p w14:paraId="2395FF31" w14:textId="2070D160" w:rsidR="00BD767E" w:rsidRPr="003C4A0E" w:rsidRDefault="00BD767E" w:rsidP="00BD767E">
            <w:pPr>
              <w:tabs>
                <w:tab w:val="num" w:pos="0"/>
              </w:tabs>
              <w:spacing w:line="320" w:lineRule="exact"/>
              <w:ind w:firstLineChars="100" w:firstLine="210"/>
              <w:rPr>
                <w:rFonts w:ascii="宋体" w:hAnsi="宋体"/>
                <w:color w:val="000000"/>
                <w:szCs w:val="21"/>
              </w:rPr>
            </w:pPr>
            <w:r>
              <w:rPr>
                <w:rFonts w:ascii="宋体" w:hAnsi="宋体"/>
                <w:color w:val="000000"/>
                <w:szCs w:val="21"/>
              </w:rPr>
              <w:t>1</w:t>
            </w:r>
          </w:p>
        </w:tc>
      </w:tr>
      <w:tr w:rsidR="00BD767E" w:rsidRPr="002F2A6C" w14:paraId="1EC5F11B" w14:textId="77777777" w:rsidTr="004E7D11">
        <w:trPr>
          <w:trHeight w:val="393"/>
        </w:trPr>
        <w:tc>
          <w:tcPr>
            <w:tcW w:w="1568" w:type="dxa"/>
            <w:vMerge/>
            <w:shd w:val="clear" w:color="auto" w:fill="auto"/>
          </w:tcPr>
          <w:p w14:paraId="2D097969"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shd w:val="clear" w:color="auto" w:fill="auto"/>
          </w:tcPr>
          <w:p w14:paraId="5F838297" w14:textId="77777777" w:rsidR="00BD767E" w:rsidRPr="00BD767E" w:rsidRDefault="00BD767E" w:rsidP="00B96F88">
            <w:pPr>
              <w:tabs>
                <w:tab w:val="num" w:pos="0"/>
              </w:tabs>
              <w:spacing w:line="320" w:lineRule="exact"/>
              <w:rPr>
                <w:rFonts w:ascii="宋体" w:hAnsi="宋体"/>
                <w:bCs/>
                <w:color w:val="000000"/>
                <w:szCs w:val="21"/>
              </w:rPr>
            </w:pPr>
          </w:p>
        </w:tc>
        <w:tc>
          <w:tcPr>
            <w:tcW w:w="3026" w:type="dxa"/>
            <w:shd w:val="clear" w:color="auto" w:fill="auto"/>
          </w:tcPr>
          <w:p w14:paraId="5335C5B4" w14:textId="0F97E21A" w:rsidR="00BD767E" w:rsidRPr="00BD767E" w:rsidRDefault="00BD767E" w:rsidP="00B96F88">
            <w:pPr>
              <w:tabs>
                <w:tab w:val="num" w:pos="0"/>
              </w:tabs>
              <w:spacing w:line="320" w:lineRule="exact"/>
              <w:rPr>
                <w:rFonts w:ascii="宋体" w:hAnsi="宋体"/>
                <w:bCs/>
                <w:color w:val="000000"/>
                <w:szCs w:val="21"/>
              </w:rPr>
            </w:pPr>
            <w:r w:rsidRPr="00BD767E">
              <w:rPr>
                <w:rFonts w:ascii="宋体" w:hAnsi="宋体" w:hint="eastAsia"/>
                <w:bCs/>
                <w:color w:val="000000"/>
                <w:szCs w:val="21"/>
              </w:rPr>
              <w:t>流图</w:t>
            </w:r>
          </w:p>
        </w:tc>
        <w:tc>
          <w:tcPr>
            <w:tcW w:w="708" w:type="dxa"/>
            <w:shd w:val="clear" w:color="auto" w:fill="auto"/>
          </w:tcPr>
          <w:p w14:paraId="50EE64FA" w14:textId="2BD3FC33"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64A4BBCF" w14:textId="77777777" w:rsidR="00BD767E" w:rsidRPr="003C4A0E" w:rsidRDefault="00BD767E" w:rsidP="00B96F88">
            <w:pPr>
              <w:tabs>
                <w:tab w:val="num" w:pos="0"/>
              </w:tabs>
              <w:spacing w:line="320" w:lineRule="exact"/>
              <w:rPr>
                <w:rFonts w:ascii="宋体" w:hAnsi="宋体"/>
                <w:color w:val="000000"/>
                <w:szCs w:val="21"/>
              </w:rPr>
            </w:pPr>
          </w:p>
        </w:tc>
      </w:tr>
      <w:tr w:rsidR="00BD767E" w:rsidRPr="002F2A6C" w14:paraId="5BE23522" w14:textId="77777777" w:rsidTr="004E7D11">
        <w:trPr>
          <w:trHeight w:val="393"/>
        </w:trPr>
        <w:tc>
          <w:tcPr>
            <w:tcW w:w="1568" w:type="dxa"/>
            <w:vMerge/>
            <w:shd w:val="clear" w:color="auto" w:fill="auto"/>
          </w:tcPr>
          <w:p w14:paraId="060BBE13"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val="restart"/>
            <w:shd w:val="clear" w:color="auto" w:fill="auto"/>
          </w:tcPr>
          <w:p w14:paraId="0B879A2D" w14:textId="17972C44" w:rsidR="00BD767E" w:rsidRPr="00BD767E" w:rsidRDefault="00BD767E" w:rsidP="00B96F88">
            <w:pPr>
              <w:tabs>
                <w:tab w:val="num" w:pos="0"/>
              </w:tabs>
              <w:spacing w:line="320" w:lineRule="exact"/>
              <w:rPr>
                <w:rFonts w:ascii="宋体" w:hAnsi="宋体"/>
                <w:bCs/>
                <w:color w:val="000000"/>
                <w:szCs w:val="21"/>
              </w:rPr>
            </w:pPr>
            <w:r w:rsidRPr="00BD767E">
              <w:rPr>
                <w:rFonts w:ascii="宋体" w:hAnsi="宋体" w:hint="eastAsia"/>
                <w:bCs/>
                <w:color w:val="000000"/>
                <w:szCs w:val="21"/>
              </w:rPr>
              <w:t>下次引用信息</w:t>
            </w:r>
          </w:p>
        </w:tc>
        <w:tc>
          <w:tcPr>
            <w:tcW w:w="3026" w:type="dxa"/>
            <w:shd w:val="clear" w:color="auto" w:fill="auto"/>
          </w:tcPr>
          <w:p w14:paraId="6C325775" w14:textId="4DEA18E2" w:rsidR="00BD767E" w:rsidRPr="00BD767E" w:rsidRDefault="00BD767E" w:rsidP="00B96F88">
            <w:pPr>
              <w:tabs>
                <w:tab w:val="num" w:pos="0"/>
              </w:tabs>
              <w:spacing w:line="320" w:lineRule="exact"/>
              <w:rPr>
                <w:rFonts w:ascii="宋体" w:hAnsi="宋体"/>
                <w:bCs/>
                <w:color w:val="000000"/>
                <w:szCs w:val="21"/>
              </w:rPr>
            </w:pPr>
            <w:r w:rsidRPr="00BD767E">
              <w:rPr>
                <w:rFonts w:ascii="宋体" w:hAnsi="宋体" w:hint="eastAsia"/>
                <w:bCs/>
                <w:color w:val="000000"/>
                <w:szCs w:val="21"/>
              </w:rPr>
              <w:t>活跃变量</w:t>
            </w:r>
          </w:p>
        </w:tc>
        <w:tc>
          <w:tcPr>
            <w:tcW w:w="708" w:type="dxa"/>
            <w:shd w:val="clear" w:color="auto" w:fill="auto"/>
          </w:tcPr>
          <w:p w14:paraId="62521CA9" w14:textId="7E7EEF17"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val="restart"/>
          </w:tcPr>
          <w:p w14:paraId="5E74AA5F" w14:textId="77777777" w:rsidR="00BD767E" w:rsidRDefault="00BD767E" w:rsidP="00B96F88">
            <w:pPr>
              <w:tabs>
                <w:tab w:val="num" w:pos="0"/>
              </w:tabs>
              <w:spacing w:line="320" w:lineRule="exact"/>
              <w:rPr>
                <w:rFonts w:ascii="宋体" w:hAnsi="宋体"/>
                <w:color w:val="000000"/>
                <w:szCs w:val="21"/>
              </w:rPr>
            </w:pPr>
          </w:p>
          <w:p w14:paraId="032274A9" w14:textId="4538063F"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1</w:t>
            </w:r>
          </w:p>
        </w:tc>
      </w:tr>
      <w:tr w:rsidR="00BD767E" w:rsidRPr="002F2A6C" w14:paraId="136FE3F3" w14:textId="77777777" w:rsidTr="004E7D11">
        <w:trPr>
          <w:trHeight w:val="393"/>
        </w:trPr>
        <w:tc>
          <w:tcPr>
            <w:tcW w:w="1568" w:type="dxa"/>
            <w:vMerge/>
            <w:shd w:val="clear" w:color="auto" w:fill="auto"/>
          </w:tcPr>
          <w:p w14:paraId="39904501"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shd w:val="clear" w:color="auto" w:fill="auto"/>
          </w:tcPr>
          <w:p w14:paraId="6EB4042A" w14:textId="77777777" w:rsidR="00BD767E" w:rsidRPr="00BD767E" w:rsidRDefault="00BD767E" w:rsidP="00B96F88">
            <w:pPr>
              <w:tabs>
                <w:tab w:val="num" w:pos="0"/>
              </w:tabs>
              <w:spacing w:line="320" w:lineRule="exact"/>
              <w:rPr>
                <w:rFonts w:ascii="宋体" w:hAnsi="宋体"/>
                <w:bCs/>
                <w:color w:val="000000"/>
                <w:szCs w:val="21"/>
              </w:rPr>
            </w:pPr>
          </w:p>
        </w:tc>
        <w:tc>
          <w:tcPr>
            <w:tcW w:w="3026" w:type="dxa"/>
            <w:shd w:val="clear" w:color="auto" w:fill="auto"/>
          </w:tcPr>
          <w:p w14:paraId="0B10A012" w14:textId="5721B44A" w:rsidR="00BD767E" w:rsidRPr="00BD767E" w:rsidRDefault="00BD767E" w:rsidP="00B96F88">
            <w:pPr>
              <w:tabs>
                <w:tab w:val="num" w:pos="0"/>
              </w:tabs>
              <w:spacing w:line="320" w:lineRule="exact"/>
              <w:rPr>
                <w:rFonts w:ascii="宋体" w:hAnsi="宋体"/>
                <w:bCs/>
                <w:color w:val="000000"/>
                <w:szCs w:val="21"/>
              </w:rPr>
            </w:pPr>
            <w:r w:rsidRPr="00BD767E">
              <w:rPr>
                <w:rFonts w:ascii="宋体" w:hAnsi="宋体" w:hint="eastAsia"/>
                <w:bCs/>
                <w:color w:val="000000"/>
                <w:szCs w:val="21"/>
              </w:rPr>
              <w:t>下次引用计算算法</w:t>
            </w:r>
          </w:p>
        </w:tc>
        <w:tc>
          <w:tcPr>
            <w:tcW w:w="708" w:type="dxa"/>
            <w:shd w:val="clear" w:color="auto" w:fill="auto"/>
          </w:tcPr>
          <w:p w14:paraId="17D979BB" w14:textId="66A738E5"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应用</w:t>
            </w:r>
          </w:p>
        </w:tc>
        <w:tc>
          <w:tcPr>
            <w:tcW w:w="937" w:type="dxa"/>
            <w:vMerge/>
          </w:tcPr>
          <w:p w14:paraId="0D1FAE56" w14:textId="77777777" w:rsidR="00BD767E" w:rsidRPr="003C4A0E" w:rsidRDefault="00BD767E" w:rsidP="00B96F88">
            <w:pPr>
              <w:tabs>
                <w:tab w:val="num" w:pos="0"/>
              </w:tabs>
              <w:spacing w:line="320" w:lineRule="exact"/>
              <w:rPr>
                <w:rFonts w:ascii="宋体" w:hAnsi="宋体"/>
                <w:color w:val="000000"/>
                <w:szCs w:val="21"/>
              </w:rPr>
            </w:pPr>
          </w:p>
        </w:tc>
      </w:tr>
      <w:tr w:rsidR="00BD767E" w:rsidRPr="002F2A6C" w14:paraId="760300DE" w14:textId="283D8463" w:rsidTr="004E7D11">
        <w:trPr>
          <w:trHeight w:val="103"/>
        </w:trPr>
        <w:tc>
          <w:tcPr>
            <w:tcW w:w="1568" w:type="dxa"/>
            <w:vMerge/>
            <w:shd w:val="clear" w:color="auto" w:fill="auto"/>
          </w:tcPr>
          <w:p w14:paraId="39AF30F7"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val="restart"/>
            <w:shd w:val="clear" w:color="auto" w:fill="auto"/>
          </w:tcPr>
          <w:p w14:paraId="10F64E19" w14:textId="548EC24D"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目标语言及指令</w:t>
            </w:r>
          </w:p>
        </w:tc>
        <w:tc>
          <w:tcPr>
            <w:tcW w:w="3026" w:type="dxa"/>
            <w:shd w:val="clear" w:color="auto" w:fill="auto"/>
          </w:tcPr>
          <w:p w14:paraId="541ECACE" w14:textId="6BD7613C"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目标机器描述</w:t>
            </w:r>
          </w:p>
        </w:tc>
        <w:tc>
          <w:tcPr>
            <w:tcW w:w="708" w:type="dxa"/>
            <w:shd w:val="clear" w:color="auto" w:fill="auto"/>
          </w:tcPr>
          <w:p w14:paraId="3C5723BE" w14:textId="77777777"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了解</w:t>
            </w:r>
          </w:p>
        </w:tc>
        <w:tc>
          <w:tcPr>
            <w:tcW w:w="937" w:type="dxa"/>
            <w:vMerge w:val="restart"/>
          </w:tcPr>
          <w:p w14:paraId="5B0C848F" w14:textId="705706D9"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2</w:t>
            </w:r>
          </w:p>
        </w:tc>
      </w:tr>
      <w:tr w:rsidR="00BD767E" w:rsidRPr="002F2A6C" w14:paraId="2F901047" w14:textId="0A463D71" w:rsidTr="004E7D11">
        <w:trPr>
          <w:trHeight w:val="103"/>
        </w:trPr>
        <w:tc>
          <w:tcPr>
            <w:tcW w:w="1568" w:type="dxa"/>
            <w:vMerge/>
            <w:shd w:val="clear" w:color="auto" w:fill="auto"/>
          </w:tcPr>
          <w:p w14:paraId="6C454479" w14:textId="77777777" w:rsidR="00BD767E" w:rsidRPr="003C4A0E" w:rsidRDefault="00BD767E" w:rsidP="00B96F88">
            <w:pPr>
              <w:tabs>
                <w:tab w:val="num" w:pos="0"/>
              </w:tabs>
              <w:spacing w:line="320" w:lineRule="exact"/>
              <w:rPr>
                <w:rFonts w:ascii="宋体" w:hAnsi="宋体"/>
                <w:color w:val="000000"/>
                <w:szCs w:val="21"/>
              </w:rPr>
            </w:pPr>
          </w:p>
        </w:tc>
        <w:tc>
          <w:tcPr>
            <w:tcW w:w="1497" w:type="dxa"/>
            <w:vMerge/>
            <w:shd w:val="clear" w:color="auto" w:fill="auto"/>
          </w:tcPr>
          <w:p w14:paraId="3860D1AA" w14:textId="77777777" w:rsidR="00BD767E" w:rsidRPr="003C4A0E" w:rsidRDefault="00BD767E" w:rsidP="00B96F88">
            <w:pPr>
              <w:tabs>
                <w:tab w:val="num" w:pos="0"/>
              </w:tabs>
              <w:spacing w:line="320" w:lineRule="exact"/>
              <w:rPr>
                <w:rFonts w:ascii="宋体" w:hAnsi="宋体"/>
                <w:color w:val="000000"/>
                <w:szCs w:val="21"/>
              </w:rPr>
            </w:pPr>
          </w:p>
        </w:tc>
        <w:tc>
          <w:tcPr>
            <w:tcW w:w="3026" w:type="dxa"/>
            <w:shd w:val="clear" w:color="auto" w:fill="auto"/>
          </w:tcPr>
          <w:p w14:paraId="75583C66" w14:textId="598EBB62" w:rsidR="00BD767E" w:rsidRPr="003C4A0E" w:rsidRDefault="00BD767E" w:rsidP="00B96F88">
            <w:pPr>
              <w:tabs>
                <w:tab w:val="num" w:pos="0"/>
              </w:tabs>
              <w:spacing w:line="320" w:lineRule="exact"/>
              <w:rPr>
                <w:rFonts w:ascii="宋体" w:hAnsi="宋体"/>
                <w:color w:val="000000"/>
                <w:szCs w:val="21"/>
              </w:rPr>
            </w:pPr>
            <w:r>
              <w:rPr>
                <w:rFonts w:ascii="宋体" w:hAnsi="宋体" w:hint="eastAsia"/>
                <w:color w:val="000000"/>
                <w:szCs w:val="21"/>
              </w:rPr>
              <w:t>代码生成算法</w:t>
            </w:r>
          </w:p>
        </w:tc>
        <w:tc>
          <w:tcPr>
            <w:tcW w:w="708" w:type="dxa"/>
            <w:shd w:val="clear" w:color="auto" w:fill="auto"/>
          </w:tcPr>
          <w:p w14:paraId="5512067F" w14:textId="77777777" w:rsidR="00BD767E" w:rsidRPr="003C4A0E" w:rsidRDefault="00BD767E" w:rsidP="00B96F88">
            <w:pPr>
              <w:tabs>
                <w:tab w:val="num" w:pos="0"/>
              </w:tabs>
              <w:spacing w:line="320" w:lineRule="exact"/>
              <w:rPr>
                <w:rFonts w:ascii="宋体" w:hAnsi="宋体"/>
                <w:color w:val="000000"/>
                <w:szCs w:val="21"/>
              </w:rPr>
            </w:pPr>
            <w:r w:rsidRPr="003C4A0E">
              <w:rPr>
                <w:rFonts w:ascii="宋体" w:hAnsi="宋体" w:hint="eastAsia"/>
                <w:color w:val="000000"/>
                <w:szCs w:val="21"/>
              </w:rPr>
              <w:t>了解</w:t>
            </w:r>
          </w:p>
        </w:tc>
        <w:tc>
          <w:tcPr>
            <w:tcW w:w="937" w:type="dxa"/>
            <w:vMerge/>
          </w:tcPr>
          <w:p w14:paraId="43AFC336" w14:textId="77777777" w:rsidR="00BD767E" w:rsidRPr="003C4A0E" w:rsidRDefault="00BD767E" w:rsidP="00B96F88">
            <w:pPr>
              <w:tabs>
                <w:tab w:val="num" w:pos="0"/>
              </w:tabs>
              <w:spacing w:line="320" w:lineRule="exact"/>
              <w:rPr>
                <w:rFonts w:ascii="宋体" w:hAnsi="宋体"/>
                <w:color w:val="000000"/>
                <w:szCs w:val="21"/>
              </w:rPr>
            </w:pPr>
          </w:p>
        </w:tc>
      </w:tr>
    </w:tbl>
    <w:p w14:paraId="18109002" w14:textId="76416E0F" w:rsidR="00B04A71" w:rsidRDefault="00B04A71" w:rsidP="00B04A71">
      <w:pPr>
        <w:tabs>
          <w:tab w:val="num" w:pos="0"/>
        </w:tabs>
        <w:spacing w:line="320" w:lineRule="exact"/>
        <w:ind w:firstLineChars="225" w:firstLine="540"/>
        <w:rPr>
          <w:rFonts w:ascii="宋体" w:hAnsi="宋体"/>
          <w:bCs/>
          <w:color w:val="000000"/>
          <w:sz w:val="24"/>
        </w:rPr>
      </w:pPr>
    </w:p>
    <w:p w14:paraId="5F3F8448" w14:textId="77777777" w:rsidR="00C56AAB" w:rsidRPr="0041781A" w:rsidRDefault="00C56AAB" w:rsidP="00C56AAB">
      <w:pPr>
        <w:tabs>
          <w:tab w:val="num" w:pos="0"/>
        </w:tabs>
        <w:spacing w:line="320" w:lineRule="exact"/>
        <w:ind w:firstLineChars="225" w:firstLine="542"/>
        <w:rPr>
          <w:rFonts w:ascii="宋体" w:hAnsi="宋体"/>
          <w:b/>
          <w:color w:val="000000"/>
          <w:sz w:val="24"/>
        </w:rPr>
      </w:pPr>
      <w:r w:rsidRPr="0041781A">
        <w:rPr>
          <w:rFonts w:ascii="宋体" w:hAnsi="宋体" w:hint="eastAsia"/>
          <w:b/>
          <w:color w:val="000000"/>
          <w:sz w:val="24"/>
        </w:rPr>
        <w:t>2</w:t>
      </w:r>
      <w:r w:rsidRPr="0041781A">
        <w:rPr>
          <w:rFonts w:ascii="宋体" w:hAnsi="宋体"/>
          <w:b/>
          <w:color w:val="000000"/>
          <w:sz w:val="24"/>
        </w:rPr>
        <w:t>.</w:t>
      </w:r>
      <w:r w:rsidRPr="0041781A">
        <w:rPr>
          <w:rFonts w:ascii="宋体" w:hAnsi="宋体" w:hint="eastAsia"/>
          <w:b/>
          <w:color w:val="000000"/>
          <w:sz w:val="24"/>
        </w:rPr>
        <w:t>实验教学（</w:t>
      </w:r>
      <w:r>
        <w:rPr>
          <w:rFonts w:ascii="宋体" w:hAnsi="宋体"/>
          <w:b/>
          <w:color w:val="000000"/>
          <w:sz w:val="24"/>
        </w:rPr>
        <w:t>16</w:t>
      </w:r>
      <w:r w:rsidRPr="0041781A">
        <w:rPr>
          <w:rFonts w:ascii="宋体" w:hAnsi="宋体" w:hint="eastAsia"/>
          <w:b/>
          <w:color w:val="000000"/>
          <w:sz w:val="24"/>
        </w:rPr>
        <w:t>学时）</w:t>
      </w:r>
    </w:p>
    <w:p w14:paraId="22C2A2C9" w14:textId="77777777" w:rsidR="00C56AAB" w:rsidRDefault="00C56AAB" w:rsidP="00C56AAB">
      <w:pPr>
        <w:tabs>
          <w:tab w:val="num" w:pos="0"/>
        </w:tabs>
        <w:spacing w:line="320" w:lineRule="exact"/>
        <w:ind w:firstLineChars="225" w:firstLine="540"/>
        <w:rPr>
          <w:rFonts w:ascii="宋体" w:hAnsi="宋体"/>
          <w:color w:val="000000"/>
          <w:sz w:val="24"/>
        </w:rPr>
      </w:pPr>
      <w:r>
        <w:rPr>
          <w:rFonts w:ascii="宋体" w:hAnsi="宋体" w:hint="eastAsia"/>
          <w:color w:val="000000"/>
          <w:sz w:val="24"/>
        </w:rPr>
        <w:t>（1）实验目的</w:t>
      </w:r>
    </w:p>
    <w:p w14:paraId="6F57808F" w14:textId="77777777" w:rsidR="00C56AAB" w:rsidRDefault="00C56AAB" w:rsidP="00C56AAB">
      <w:r w:rsidRPr="00C56AAB">
        <w:rPr>
          <w:rFonts w:hint="eastAsia"/>
        </w:rPr>
        <w:t>编译原理设计实验教学的目的是为了让学生通过实验环境加深对编译程序开发中相关理论的认识，更好的掌握和设计编译程序结构和功能，体会软件开发过程；同时结合实际应用问题，让学生掌握相应编程方法和技巧。</w:t>
      </w:r>
      <w:r>
        <w:rPr>
          <w:rFonts w:hint="eastAsia"/>
        </w:rPr>
        <w:t>编译原理实验教学通过分阶段的四个实验，分别关注编译器设计的四个阶段：词法分析及语法分析、语义分析、中间</w:t>
      </w:r>
      <w:r>
        <w:rPr>
          <w:rFonts w:hint="eastAsia"/>
        </w:rPr>
        <w:lastRenderedPageBreak/>
        <w:t>代码生成及目标代码生成。每个实验均给出具体的实验要求及实验指导、测试样例。每个实验依赖于前面的实验，需按顺序进行，所有实验共同覆盖一个编译器的设计与实现全过程。</w:t>
      </w:r>
    </w:p>
    <w:p w14:paraId="7FDE2FF2" w14:textId="77777777" w:rsidR="00C56AAB" w:rsidRPr="00A64D5A" w:rsidRDefault="00C56AAB" w:rsidP="00C56AAB">
      <w:pPr>
        <w:tabs>
          <w:tab w:val="num" w:pos="0"/>
        </w:tabs>
        <w:spacing w:line="320" w:lineRule="exact"/>
        <w:ind w:firstLineChars="225" w:firstLine="540"/>
        <w:rPr>
          <w:rFonts w:ascii="宋体" w:hAnsi="宋体"/>
          <w:color w:val="000000"/>
          <w:sz w:val="24"/>
        </w:rPr>
      </w:pPr>
      <w:r>
        <w:rPr>
          <w:rFonts w:ascii="宋体" w:hAnsi="宋体" w:hint="eastAsia"/>
          <w:color w:val="000000"/>
          <w:sz w:val="24"/>
        </w:rPr>
        <w:t>（</w:t>
      </w:r>
      <w:r>
        <w:rPr>
          <w:rFonts w:ascii="宋体" w:hAnsi="宋体"/>
          <w:color w:val="000000"/>
          <w:sz w:val="24"/>
        </w:rPr>
        <w:t>2</w:t>
      </w:r>
      <w:r>
        <w:rPr>
          <w:rFonts w:ascii="宋体" w:hAnsi="宋体" w:hint="eastAsia"/>
          <w:color w:val="000000"/>
          <w:sz w:val="24"/>
        </w:rPr>
        <w:t>）实验内容及学时分配</w:t>
      </w:r>
    </w:p>
    <w:tbl>
      <w:tblPr>
        <w:tblStyle w:val="af0"/>
        <w:tblW w:w="5000" w:type="pct"/>
        <w:tblLook w:val="04A0" w:firstRow="1" w:lastRow="0" w:firstColumn="1" w:lastColumn="0" w:noHBand="0" w:noVBand="1"/>
      </w:tblPr>
      <w:tblGrid>
        <w:gridCol w:w="485"/>
        <w:gridCol w:w="1782"/>
        <w:gridCol w:w="3119"/>
        <w:gridCol w:w="1700"/>
        <w:gridCol w:w="650"/>
      </w:tblGrid>
      <w:tr w:rsidR="00C56AAB" w:rsidRPr="00ED31F5" w14:paraId="76CB21DB" w14:textId="77777777" w:rsidTr="00D53CAA">
        <w:tc>
          <w:tcPr>
            <w:tcW w:w="313" w:type="pct"/>
            <w:vAlign w:val="center"/>
          </w:tcPr>
          <w:p w14:paraId="486EFA59" w14:textId="77777777" w:rsidR="00C56AAB" w:rsidRPr="00ED31F5" w:rsidRDefault="00C56AAB" w:rsidP="000944DD">
            <w:pPr>
              <w:tabs>
                <w:tab w:val="num" w:pos="0"/>
              </w:tabs>
              <w:snapToGrid w:val="0"/>
              <w:jc w:val="center"/>
              <w:rPr>
                <w:rFonts w:ascii="宋体" w:hAnsi="宋体"/>
                <w:b/>
                <w:bCs/>
                <w:color w:val="000000"/>
                <w:szCs w:val="21"/>
              </w:rPr>
            </w:pPr>
            <w:r w:rsidRPr="00ED31F5">
              <w:rPr>
                <w:rFonts w:ascii="宋体" w:hAnsi="宋体" w:hint="eastAsia"/>
                <w:b/>
                <w:bCs/>
                <w:color w:val="000000"/>
                <w:szCs w:val="21"/>
              </w:rPr>
              <w:t>序号</w:t>
            </w:r>
          </w:p>
        </w:tc>
        <w:tc>
          <w:tcPr>
            <w:tcW w:w="1152" w:type="pct"/>
            <w:vAlign w:val="center"/>
          </w:tcPr>
          <w:p w14:paraId="6486FF2C" w14:textId="77777777" w:rsidR="00C56AAB" w:rsidRPr="00ED31F5" w:rsidRDefault="00C56AAB" w:rsidP="000944DD">
            <w:pPr>
              <w:tabs>
                <w:tab w:val="num" w:pos="0"/>
              </w:tabs>
              <w:snapToGrid w:val="0"/>
              <w:jc w:val="center"/>
              <w:rPr>
                <w:rFonts w:ascii="宋体" w:hAnsi="宋体"/>
                <w:b/>
                <w:bCs/>
                <w:color w:val="000000"/>
                <w:szCs w:val="21"/>
              </w:rPr>
            </w:pPr>
            <w:r w:rsidRPr="00ED31F5">
              <w:rPr>
                <w:rFonts w:ascii="宋体" w:hAnsi="宋体" w:hint="eastAsia"/>
                <w:b/>
                <w:bCs/>
                <w:color w:val="000000"/>
                <w:szCs w:val="21"/>
              </w:rPr>
              <w:t>实验名称</w:t>
            </w:r>
          </w:p>
        </w:tc>
        <w:tc>
          <w:tcPr>
            <w:tcW w:w="2016" w:type="pct"/>
            <w:vAlign w:val="center"/>
          </w:tcPr>
          <w:p w14:paraId="29F828D5" w14:textId="77777777" w:rsidR="00C56AAB" w:rsidRPr="00ED31F5" w:rsidRDefault="00C56AAB" w:rsidP="000944DD">
            <w:pPr>
              <w:tabs>
                <w:tab w:val="num" w:pos="0"/>
              </w:tabs>
              <w:snapToGrid w:val="0"/>
              <w:jc w:val="center"/>
              <w:rPr>
                <w:rFonts w:ascii="宋体" w:hAnsi="宋体"/>
                <w:b/>
                <w:bCs/>
                <w:color w:val="000000"/>
                <w:szCs w:val="21"/>
              </w:rPr>
            </w:pPr>
            <w:r w:rsidRPr="00ED31F5">
              <w:rPr>
                <w:rFonts w:ascii="宋体" w:hAnsi="宋体" w:hint="eastAsia"/>
                <w:b/>
                <w:bCs/>
                <w:color w:val="000000"/>
                <w:szCs w:val="21"/>
              </w:rPr>
              <w:t>实验</w:t>
            </w:r>
            <w:r>
              <w:rPr>
                <w:rFonts w:ascii="宋体" w:hAnsi="宋体" w:hint="eastAsia"/>
                <w:b/>
                <w:bCs/>
                <w:color w:val="000000"/>
                <w:szCs w:val="21"/>
              </w:rPr>
              <w:t>内容</w:t>
            </w:r>
          </w:p>
        </w:tc>
        <w:tc>
          <w:tcPr>
            <w:tcW w:w="1099" w:type="pct"/>
            <w:vAlign w:val="center"/>
          </w:tcPr>
          <w:p w14:paraId="304331CC" w14:textId="77777777" w:rsidR="00C56AAB" w:rsidRPr="00ED31F5" w:rsidRDefault="00C56AAB" w:rsidP="000944DD">
            <w:pPr>
              <w:tabs>
                <w:tab w:val="num" w:pos="0"/>
              </w:tabs>
              <w:snapToGrid w:val="0"/>
              <w:jc w:val="center"/>
              <w:rPr>
                <w:rFonts w:ascii="宋体" w:hAnsi="宋体"/>
                <w:b/>
                <w:color w:val="000000"/>
                <w:szCs w:val="21"/>
              </w:rPr>
            </w:pPr>
            <w:r w:rsidRPr="00D5651F">
              <w:rPr>
                <w:rFonts w:ascii="宋体" w:hAnsi="宋体" w:hint="eastAsia"/>
                <w:b/>
                <w:color w:val="000000"/>
                <w:szCs w:val="21"/>
              </w:rPr>
              <w:t>实验软硬件环境要求</w:t>
            </w:r>
          </w:p>
        </w:tc>
        <w:tc>
          <w:tcPr>
            <w:tcW w:w="421" w:type="pct"/>
            <w:vAlign w:val="center"/>
          </w:tcPr>
          <w:p w14:paraId="1CDA1E5A" w14:textId="77777777" w:rsidR="00C56AAB" w:rsidRPr="00ED31F5" w:rsidRDefault="00C56AAB" w:rsidP="000944DD">
            <w:pPr>
              <w:tabs>
                <w:tab w:val="num" w:pos="0"/>
              </w:tabs>
              <w:snapToGrid w:val="0"/>
              <w:jc w:val="center"/>
              <w:rPr>
                <w:rFonts w:ascii="宋体" w:hAnsi="宋体"/>
                <w:b/>
                <w:bCs/>
                <w:color w:val="000000"/>
                <w:szCs w:val="21"/>
              </w:rPr>
            </w:pPr>
            <w:r w:rsidRPr="00ED31F5">
              <w:rPr>
                <w:rFonts w:ascii="宋体" w:hAnsi="宋体" w:hint="eastAsia"/>
                <w:b/>
                <w:color w:val="000000"/>
                <w:szCs w:val="21"/>
              </w:rPr>
              <w:t>学时数分配</w:t>
            </w:r>
          </w:p>
        </w:tc>
      </w:tr>
      <w:tr w:rsidR="00C56AAB" w:rsidRPr="00ED31F5" w14:paraId="15663C2C" w14:textId="77777777" w:rsidTr="00D53CAA">
        <w:tc>
          <w:tcPr>
            <w:tcW w:w="313" w:type="pct"/>
          </w:tcPr>
          <w:p w14:paraId="69DED37B" w14:textId="77777777" w:rsidR="00C56AAB" w:rsidRPr="00ED31F5" w:rsidRDefault="00C56AAB" w:rsidP="000944DD">
            <w:pPr>
              <w:tabs>
                <w:tab w:val="num" w:pos="0"/>
              </w:tabs>
              <w:spacing w:line="320" w:lineRule="exact"/>
              <w:jc w:val="center"/>
              <w:rPr>
                <w:rFonts w:ascii="宋体" w:hAnsi="宋体"/>
                <w:bCs/>
                <w:color w:val="000000"/>
                <w:szCs w:val="21"/>
              </w:rPr>
            </w:pPr>
            <w:r w:rsidRPr="00ED31F5">
              <w:rPr>
                <w:rFonts w:ascii="宋体" w:hAnsi="宋体" w:hint="eastAsia"/>
                <w:bCs/>
                <w:color w:val="000000"/>
                <w:szCs w:val="21"/>
              </w:rPr>
              <w:t>1</w:t>
            </w:r>
          </w:p>
        </w:tc>
        <w:tc>
          <w:tcPr>
            <w:tcW w:w="1152" w:type="pct"/>
          </w:tcPr>
          <w:p w14:paraId="2463F884" w14:textId="19173ABF" w:rsidR="00C56AAB" w:rsidRPr="00ED31F5" w:rsidRDefault="00C56AAB" w:rsidP="000944DD">
            <w:pPr>
              <w:tabs>
                <w:tab w:val="num" w:pos="0"/>
              </w:tabs>
              <w:spacing w:line="320" w:lineRule="exact"/>
              <w:rPr>
                <w:rFonts w:ascii="宋体" w:hAnsi="宋体"/>
                <w:bCs/>
                <w:color w:val="000000"/>
                <w:szCs w:val="21"/>
              </w:rPr>
            </w:pPr>
            <w:r>
              <w:rPr>
                <w:rFonts w:hint="eastAsia"/>
              </w:rPr>
              <w:t>词法分析程序</w:t>
            </w:r>
          </w:p>
        </w:tc>
        <w:tc>
          <w:tcPr>
            <w:tcW w:w="2016" w:type="pct"/>
          </w:tcPr>
          <w:p w14:paraId="407B97FA" w14:textId="77777777" w:rsidR="00C56AAB" w:rsidRDefault="00C56AAB" w:rsidP="006F4E2F">
            <w:pPr>
              <w:widowControl/>
              <w:numPr>
                <w:ilvl w:val="0"/>
                <w:numId w:val="6"/>
              </w:numPr>
              <w:jc w:val="left"/>
            </w:pPr>
            <w:r>
              <w:rPr>
                <w:rFonts w:hint="eastAsia"/>
              </w:rPr>
              <w:t>编写一个程序对使用类</w:t>
            </w:r>
            <w:r>
              <w:rPr>
                <w:rFonts w:hint="eastAsia"/>
              </w:rPr>
              <w:t>C</w:t>
            </w:r>
            <w:r>
              <w:rPr>
                <w:rFonts w:hint="eastAsia"/>
              </w:rPr>
              <w:t>语言书写的源代码进行词法分析，并打印分析结果。</w:t>
            </w:r>
          </w:p>
          <w:p w14:paraId="60821DB9" w14:textId="77777777" w:rsidR="00C56AAB" w:rsidRDefault="00C56AAB" w:rsidP="006F4E2F">
            <w:pPr>
              <w:widowControl/>
              <w:numPr>
                <w:ilvl w:val="0"/>
                <w:numId w:val="6"/>
              </w:numPr>
              <w:jc w:val="left"/>
            </w:pPr>
            <w:r>
              <w:rPr>
                <w:rFonts w:hint="eastAsia"/>
              </w:rPr>
              <w:t>程序要能够检查源代码中可能包含的词法错误：</w:t>
            </w:r>
          </w:p>
          <w:p w14:paraId="7ABB1C1E" w14:textId="77777777" w:rsidR="00C56AAB" w:rsidRDefault="00C56AAB" w:rsidP="006F4E2F">
            <w:pPr>
              <w:widowControl/>
              <w:numPr>
                <w:ilvl w:val="0"/>
                <w:numId w:val="7"/>
              </w:numPr>
              <w:jc w:val="left"/>
            </w:pPr>
            <w:r>
              <w:rPr>
                <w:rFonts w:hint="eastAsia"/>
              </w:rPr>
              <w:t>最低要求</w:t>
            </w:r>
            <w:r>
              <w:rPr>
                <w:rFonts w:hint="eastAsia"/>
              </w:rPr>
              <w:t>1</w:t>
            </w:r>
            <w:r>
              <w:t>.1</w:t>
            </w:r>
            <w:r>
              <w:rPr>
                <w:rFonts w:hint="eastAsia"/>
              </w:rPr>
              <w:t>：能够识别词法中未定义的字符</w:t>
            </w:r>
          </w:p>
          <w:p w14:paraId="7732A9E6" w14:textId="77777777" w:rsidR="00C56AAB" w:rsidRDefault="00C56AAB" w:rsidP="006F4E2F">
            <w:pPr>
              <w:widowControl/>
              <w:numPr>
                <w:ilvl w:val="0"/>
                <w:numId w:val="7"/>
              </w:numPr>
              <w:jc w:val="left"/>
            </w:pPr>
            <w:r>
              <w:rPr>
                <w:rFonts w:hint="eastAsia"/>
              </w:rPr>
              <w:t>其他要求</w:t>
            </w:r>
            <w:r>
              <w:rPr>
                <w:rFonts w:hint="eastAsia"/>
              </w:rPr>
              <w:t>1</w:t>
            </w:r>
            <w:r>
              <w:t>.2:</w:t>
            </w:r>
            <w:r>
              <w:rPr>
                <w:rFonts w:hint="eastAsia"/>
              </w:rPr>
              <w:t>能识别指数形式的浮点数</w:t>
            </w:r>
          </w:p>
          <w:p w14:paraId="6DACD842" w14:textId="77777777" w:rsidR="00C56AAB" w:rsidRDefault="00C56AAB" w:rsidP="006F4E2F">
            <w:pPr>
              <w:widowControl/>
              <w:numPr>
                <w:ilvl w:val="0"/>
                <w:numId w:val="8"/>
              </w:numPr>
              <w:jc w:val="left"/>
            </w:pPr>
            <w:r>
              <w:rPr>
                <w:rFonts w:hint="eastAsia"/>
              </w:rPr>
              <w:t>其他要求</w:t>
            </w:r>
            <w:r>
              <w:rPr>
                <w:rFonts w:hint="eastAsia"/>
              </w:rPr>
              <w:t>1</w:t>
            </w:r>
            <w:r>
              <w:t>.3:</w:t>
            </w:r>
            <w:r>
              <w:rPr>
                <w:rFonts w:hint="eastAsia"/>
              </w:rPr>
              <w:t>能识别</w:t>
            </w:r>
            <w:r>
              <w:rPr>
                <w:rFonts w:hint="eastAsia"/>
              </w:rPr>
              <w:t>8</w:t>
            </w:r>
            <w:r>
              <w:rPr>
                <w:rFonts w:hint="eastAsia"/>
              </w:rPr>
              <w:t>进制</w:t>
            </w:r>
            <w:r>
              <w:rPr>
                <w:rFonts w:hint="eastAsia"/>
              </w:rPr>
              <w:t>/1</w:t>
            </w:r>
            <w:r>
              <w:t>6</w:t>
            </w:r>
            <w:r>
              <w:rPr>
                <w:rFonts w:hint="eastAsia"/>
              </w:rPr>
              <w:t>进制数</w:t>
            </w:r>
          </w:p>
          <w:p w14:paraId="1AF157FC" w14:textId="77777777" w:rsidR="00C56AAB" w:rsidRPr="00BB3594" w:rsidRDefault="00C56AAB" w:rsidP="00C56AAB">
            <w:r>
              <w:rPr>
                <w:rFonts w:hint="eastAsia"/>
              </w:rPr>
              <w:t>3</w:t>
            </w:r>
            <w:r>
              <w:rPr>
                <w:rFonts w:hint="eastAsia"/>
              </w:rPr>
              <w:t>）能定位错误位置</w:t>
            </w:r>
          </w:p>
          <w:p w14:paraId="60F82D7B" w14:textId="77777777" w:rsidR="00C56AAB" w:rsidRDefault="00C56AAB" w:rsidP="00C56AAB">
            <w:r w:rsidRPr="00BB3594">
              <w:rPr>
                <w:rFonts w:hint="eastAsia"/>
              </w:rPr>
              <w:t>实验开展方式：</w:t>
            </w:r>
          </w:p>
          <w:p w14:paraId="2BF5B00F" w14:textId="77777777" w:rsidR="00C56AAB" w:rsidRPr="00BB3594" w:rsidRDefault="00C56AAB" w:rsidP="00C56AAB">
            <w:r>
              <w:rPr>
                <w:rFonts w:hint="eastAsia"/>
              </w:rPr>
              <w:t>可以手工编写或者使用类似</w:t>
            </w:r>
            <w:r>
              <w:rPr>
                <w:rFonts w:hint="eastAsia"/>
              </w:rPr>
              <w:t>Flex</w:t>
            </w:r>
            <w:r>
              <w:rPr>
                <w:rFonts w:hint="eastAsia"/>
              </w:rPr>
              <w:t>工具编写</w:t>
            </w:r>
          </w:p>
          <w:p w14:paraId="6A6EB960" w14:textId="4F45B69E" w:rsidR="00C56AAB" w:rsidRPr="00C56AAB" w:rsidRDefault="00C56AAB" w:rsidP="000944DD">
            <w:pPr>
              <w:tabs>
                <w:tab w:val="num" w:pos="0"/>
              </w:tabs>
              <w:spacing w:line="320" w:lineRule="exact"/>
              <w:rPr>
                <w:rFonts w:ascii="宋体" w:hAnsi="宋体"/>
                <w:bCs/>
                <w:color w:val="000000"/>
                <w:szCs w:val="21"/>
              </w:rPr>
            </w:pPr>
          </w:p>
        </w:tc>
        <w:tc>
          <w:tcPr>
            <w:tcW w:w="1099" w:type="pct"/>
          </w:tcPr>
          <w:p w14:paraId="20F75C83" w14:textId="77777777" w:rsidR="00C56AAB" w:rsidRDefault="00C56AAB" w:rsidP="00C56AAB">
            <w:pPr>
              <w:rPr>
                <w:rFonts w:ascii="宋体" w:hAnsi="宋体"/>
                <w:bCs/>
                <w:color w:val="000000"/>
                <w:szCs w:val="21"/>
              </w:rPr>
            </w:pPr>
            <w:r w:rsidRPr="00D5651F">
              <w:rPr>
                <w:rFonts w:ascii="宋体" w:hAnsi="宋体" w:hint="eastAsia"/>
                <w:bCs/>
                <w:color w:val="000000"/>
                <w:szCs w:val="21"/>
              </w:rPr>
              <w:t>内存2GB以上/硬盘20GB以上的</w:t>
            </w:r>
            <w:r>
              <w:rPr>
                <w:rFonts w:ascii="宋体" w:hAnsi="宋体" w:hint="eastAsia"/>
                <w:bCs/>
                <w:color w:val="000000"/>
                <w:szCs w:val="21"/>
              </w:rPr>
              <w:t>PC</w:t>
            </w:r>
            <w:r w:rsidRPr="00D5651F">
              <w:rPr>
                <w:rFonts w:ascii="宋体" w:hAnsi="宋体" w:hint="eastAsia"/>
                <w:bCs/>
                <w:color w:val="000000"/>
                <w:szCs w:val="21"/>
              </w:rPr>
              <w:t>，安装</w:t>
            </w:r>
            <w:r>
              <w:rPr>
                <w:rFonts w:ascii="宋体" w:hAnsi="宋体" w:hint="eastAsia"/>
                <w:bCs/>
                <w:color w:val="000000"/>
                <w:szCs w:val="21"/>
              </w:rPr>
              <w:t>：</w:t>
            </w:r>
          </w:p>
          <w:p w14:paraId="1A57F59A" w14:textId="77777777" w:rsidR="00C56AAB" w:rsidRDefault="00C56AAB" w:rsidP="00C56AAB">
            <w:r>
              <w:t>1</w:t>
            </w:r>
            <w:r>
              <w:rPr>
                <w:rFonts w:hint="eastAsia"/>
              </w:rPr>
              <w:t>）</w:t>
            </w:r>
            <w:r>
              <w:rPr>
                <w:rFonts w:hint="eastAsia"/>
              </w:rPr>
              <w:t>GCC</w:t>
            </w:r>
          </w:p>
          <w:p w14:paraId="3B75D250" w14:textId="77777777" w:rsidR="00C56AAB" w:rsidRPr="00BB3594" w:rsidRDefault="00C56AAB" w:rsidP="00C56AAB">
            <w:r>
              <w:t>2</w:t>
            </w:r>
            <w:r>
              <w:rPr>
                <w:rFonts w:hint="eastAsia"/>
              </w:rPr>
              <w:t>）</w:t>
            </w:r>
            <w:r>
              <w:rPr>
                <w:rFonts w:hint="eastAsia"/>
              </w:rPr>
              <w:t>Flex</w:t>
            </w:r>
          </w:p>
          <w:p w14:paraId="34CA78D5" w14:textId="500CA2FE" w:rsidR="00C56AAB" w:rsidRPr="00ED31F5" w:rsidRDefault="00C56AAB" w:rsidP="000944DD">
            <w:pPr>
              <w:tabs>
                <w:tab w:val="num" w:pos="0"/>
              </w:tabs>
              <w:spacing w:line="320" w:lineRule="exact"/>
              <w:rPr>
                <w:rFonts w:ascii="宋体" w:hAnsi="宋体"/>
                <w:bCs/>
                <w:color w:val="000000"/>
                <w:szCs w:val="21"/>
              </w:rPr>
            </w:pPr>
          </w:p>
        </w:tc>
        <w:tc>
          <w:tcPr>
            <w:tcW w:w="421" w:type="pct"/>
          </w:tcPr>
          <w:p w14:paraId="568A5EDE" w14:textId="77777777" w:rsidR="00C56AAB" w:rsidRPr="00ED31F5" w:rsidRDefault="00C56AAB" w:rsidP="000944DD">
            <w:pPr>
              <w:tabs>
                <w:tab w:val="num" w:pos="0"/>
              </w:tabs>
              <w:spacing w:line="320" w:lineRule="exact"/>
              <w:jc w:val="center"/>
              <w:rPr>
                <w:rFonts w:ascii="宋体" w:hAnsi="宋体"/>
                <w:bCs/>
                <w:color w:val="000000"/>
                <w:szCs w:val="21"/>
              </w:rPr>
            </w:pPr>
            <w:r>
              <w:rPr>
                <w:rFonts w:ascii="宋体" w:hAnsi="宋体" w:hint="eastAsia"/>
                <w:bCs/>
                <w:color w:val="000000"/>
                <w:szCs w:val="21"/>
              </w:rPr>
              <w:t>4</w:t>
            </w:r>
          </w:p>
        </w:tc>
      </w:tr>
      <w:tr w:rsidR="00C56AAB" w:rsidRPr="00ED31F5" w14:paraId="4EA4ED84" w14:textId="77777777" w:rsidTr="00D53CAA">
        <w:tc>
          <w:tcPr>
            <w:tcW w:w="313" w:type="pct"/>
          </w:tcPr>
          <w:p w14:paraId="0E1F2F71" w14:textId="77777777" w:rsidR="00C56AAB" w:rsidRPr="00ED31F5" w:rsidRDefault="00C56AAB" w:rsidP="000944DD">
            <w:pPr>
              <w:tabs>
                <w:tab w:val="num" w:pos="0"/>
              </w:tabs>
              <w:spacing w:line="320" w:lineRule="exact"/>
              <w:jc w:val="center"/>
              <w:rPr>
                <w:rFonts w:ascii="宋体" w:hAnsi="宋体"/>
                <w:bCs/>
                <w:color w:val="000000"/>
                <w:szCs w:val="21"/>
              </w:rPr>
            </w:pPr>
            <w:r w:rsidRPr="00ED31F5">
              <w:rPr>
                <w:rFonts w:ascii="宋体" w:hAnsi="宋体" w:hint="eastAsia"/>
                <w:bCs/>
                <w:color w:val="000000"/>
                <w:szCs w:val="21"/>
              </w:rPr>
              <w:t>2</w:t>
            </w:r>
          </w:p>
        </w:tc>
        <w:tc>
          <w:tcPr>
            <w:tcW w:w="1152" w:type="pct"/>
          </w:tcPr>
          <w:p w14:paraId="5D6BB227" w14:textId="762DA222" w:rsidR="00C56AAB" w:rsidRPr="00ED31F5" w:rsidRDefault="00C56AAB" w:rsidP="000944DD">
            <w:pPr>
              <w:tabs>
                <w:tab w:val="num" w:pos="0"/>
              </w:tabs>
              <w:spacing w:line="320" w:lineRule="exact"/>
              <w:rPr>
                <w:rFonts w:ascii="宋体" w:hAnsi="宋体"/>
                <w:bCs/>
                <w:color w:val="000000"/>
                <w:szCs w:val="21"/>
              </w:rPr>
            </w:pPr>
            <w:r>
              <w:rPr>
                <w:rFonts w:hint="eastAsia"/>
              </w:rPr>
              <w:t>语法分析程序</w:t>
            </w:r>
          </w:p>
        </w:tc>
        <w:tc>
          <w:tcPr>
            <w:tcW w:w="2016" w:type="pct"/>
          </w:tcPr>
          <w:p w14:paraId="3902DB92" w14:textId="77777777" w:rsidR="00C56AAB" w:rsidRDefault="00C56AAB" w:rsidP="006F4E2F">
            <w:pPr>
              <w:widowControl/>
              <w:numPr>
                <w:ilvl w:val="0"/>
                <w:numId w:val="10"/>
              </w:numPr>
              <w:jc w:val="left"/>
            </w:pPr>
            <w:r>
              <w:rPr>
                <w:rFonts w:hint="eastAsia"/>
              </w:rPr>
              <w:t>编写一个程序对使用类</w:t>
            </w:r>
            <w:r>
              <w:rPr>
                <w:rFonts w:hint="eastAsia"/>
              </w:rPr>
              <w:t>C</w:t>
            </w:r>
            <w:r>
              <w:rPr>
                <w:rFonts w:hint="eastAsia"/>
              </w:rPr>
              <w:t>语言书写的源代码进行语法分析，并打印分析结果。</w:t>
            </w:r>
          </w:p>
          <w:p w14:paraId="3DAE3366" w14:textId="77777777" w:rsidR="00C56AAB" w:rsidRDefault="00C56AAB" w:rsidP="006F4E2F">
            <w:pPr>
              <w:widowControl/>
              <w:numPr>
                <w:ilvl w:val="0"/>
                <w:numId w:val="10"/>
              </w:numPr>
              <w:jc w:val="left"/>
            </w:pPr>
            <w:r>
              <w:rPr>
                <w:rFonts w:hint="eastAsia"/>
              </w:rPr>
              <w:t>程序要能够检查源代码中可能包含的词法错误：</w:t>
            </w:r>
          </w:p>
          <w:p w14:paraId="5EF6B535" w14:textId="77777777" w:rsidR="00C56AAB" w:rsidRDefault="00C56AAB" w:rsidP="006F4E2F">
            <w:pPr>
              <w:widowControl/>
              <w:numPr>
                <w:ilvl w:val="0"/>
                <w:numId w:val="9"/>
              </w:numPr>
              <w:jc w:val="left"/>
            </w:pPr>
            <w:r>
              <w:rPr>
                <w:rFonts w:hint="eastAsia"/>
              </w:rPr>
              <w:t>最低要求</w:t>
            </w:r>
            <w:r>
              <w:t>2.1:</w:t>
            </w:r>
            <w:r>
              <w:rPr>
                <w:rFonts w:hint="eastAsia"/>
              </w:rPr>
              <w:t>能够输出语法分析后的树结点信息</w:t>
            </w:r>
          </w:p>
          <w:p w14:paraId="39929456" w14:textId="77777777" w:rsidR="00C56AAB" w:rsidRDefault="00C56AAB" w:rsidP="006F4E2F">
            <w:pPr>
              <w:widowControl/>
              <w:numPr>
                <w:ilvl w:val="0"/>
                <w:numId w:val="9"/>
              </w:numPr>
              <w:jc w:val="left"/>
            </w:pPr>
            <w:r>
              <w:rPr>
                <w:rFonts w:hint="eastAsia"/>
              </w:rPr>
              <w:t>其他要求</w:t>
            </w:r>
            <w:r>
              <w:t>2.2:</w:t>
            </w:r>
            <w:r>
              <w:rPr>
                <w:rFonts w:hint="eastAsia"/>
              </w:rPr>
              <w:t>能识别常见的语法错误并给出具体位置</w:t>
            </w:r>
          </w:p>
          <w:p w14:paraId="4751782A" w14:textId="77777777" w:rsidR="00C56AAB" w:rsidRDefault="00C56AAB" w:rsidP="006F4E2F">
            <w:pPr>
              <w:widowControl/>
              <w:numPr>
                <w:ilvl w:val="0"/>
                <w:numId w:val="9"/>
              </w:numPr>
              <w:jc w:val="left"/>
            </w:pPr>
            <w:r>
              <w:rPr>
                <w:rFonts w:hint="eastAsia"/>
              </w:rPr>
              <w:t>其他要求</w:t>
            </w:r>
            <w:r>
              <w:t>2.3:</w:t>
            </w:r>
            <w:r>
              <w:rPr>
                <w:rFonts w:hint="eastAsia"/>
              </w:rPr>
              <w:t>能进行源代码中的错误恢复</w:t>
            </w:r>
          </w:p>
          <w:p w14:paraId="1B7BC3B1" w14:textId="77777777" w:rsidR="00C56AAB" w:rsidRPr="00BB3594" w:rsidRDefault="00C56AAB" w:rsidP="00C56AAB">
            <w:r>
              <w:rPr>
                <w:rFonts w:hint="eastAsia"/>
              </w:rPr>
              <w:t>3</w:t>
            </w:r>
            <w:r>
              <w:rPr>
                <w:rFonts w:hint="eastAsia"/>
              </w:rPr>
              <w:t>）能定位错误位置</w:t>
            </w:r>
          </w:p>
          <w:p w14:paraId="1EF399EA" w14:textId="77777777" w:rsidR="00C56AAB" w:rsidRDefault="00C56AAB" w:rsidP="00C56AAB">
            <w:r w:rsidRPr="00BB3594">
              <w:rPr>
                <w:rFonts w:hint="eastAsia"/>
              </w:rPr>
              <w:lastRenderedPageBreak/>
              <w:t>实验开展方式：</w:t>
            </w:r>
          </w:p>
          <w:p w14:paraId="026457C4" w14:textId="77777777" w:rsidR="00C56AAB" w:rsidRPr="00BB3594" w:rsidRDefault="00C56AAB" w:rsidP="00C56AAB">
            <w:r>
              <w:rPr>
                <w:rFonts w:hint="eastAsia"/>
              </w:rPr>
              <w:t>可以手工编写或者使用类似</w:t>
            </w:r>
            <w:r>
              <w:rPr>
                <w:rFonts w:hint="eastAsia"/>
              </w:rPr>
              <w:t>Bison</w:t>
            </w:r>
            <w:r>
              <w:t>/</w:t>
            </w:r>
            <w:proofErr w:type="spellStart"/>
            <w:r>
              <w:rPr>
                <w:rFonts w:hint="eastAsia"/>
              </w:rPr>
              <w:t>Yacc</w:t>
            </w:r>
            <w:proofErr w:type="spellEnd"/>
            <w:r>
              <w:rPr>
                <w:rFonts w:hint="eastAsia"/>
              </w:rPr>
              <w:t>工具编写</w:t>
            </w:r>
          </w:p>
          <w:p w14:paraId="3C8C716D" w14:textId="352A0702" w:rsidR="00C56AAB" w:rsidRPr="00C56AAB" w:rsidRDefault="00C56AAB" w:rsidP="000944DD">
            <w:pPr>
              <w:tabs>
                <w:tab w:val="num" w:pos="0"/>
              </w:tabs>
              <w:spacing w:line="320" w:lineRule="exact"/>
              <w:rPr>
                <w:rFonts w:ascii="宋体" w:hAnsi="宋体"/>
                <w:bCs/>
                <w:color w:val="000000"/>
                <w:szCs w:val="21"/>
              </w:rPr>
            </w:pPr>
          </w:p>
        </w:tc>
        <w:tc>
          <w:tcPr>
            <w:tcW w:w="1099" w:type="pct"/>
          </w:tcPr>
          <w:p w14:paraId="40C2264E" w14:textId="77777777" w:rsidR="00C56AAB" w:rsidRDefault="00C56AAB" w:rsidP="00C56AAB">
            <w:pPr>
              <w:rPr>
                <w:rFonts w:ascii="宋体" w:hAnsi="宋体"/>
                <w:bCs/>
                <w:color w:val="000000"/>
                <w:szCs w:val="21"/>
              </w:rPr>
            </w:pPr>
            <w:r w:rsidRPr="00D5651F">
              <w:rPr>
                <w:rFonts w:ascii="宋体" w:hAnsi="宋体" w:hint="eastAsia"/>
                <w:bCs/>
                <w:color w:val="000000"/>
                <w:szCs w:val="21"/>
              </w:rPr>
              <w:lastRenderedPageBreak/>
              <w:t>内存2GB以上/硬盘20GB以上的</w:t>
            </w:r>
            <w:r>
              <w:rPr>
                <w:rFonts w:ascii="宋体" w:hAnsi="宋体" w:hint="eastAsia"/>
                <w:bCs/>
                <w:color w:val="000000"/>
                <w:szCs w:val="21"/>
              </w:rPr>
              <w:t>PC</w:t>
            </w:r>
            <w:r w:rsidRPr="00D5651F">
              <w:rPr>
                <w:rFonts w:ascii="宋体" w:hAnsi="宋体" w:hint="eastAsia"/>
                <w:bCs/>
                <w:color w:val="000000"/>
                <w:szCs w:val="21"/>
              </w:rPr>
              <w:t>，安装</w:t>
            </w:r>
            <w:r>
              <w:rPr>
                <w:rFonts w:ascii="宋体" w:hAnsi="宋体" w:hint="eastAsia"/>
                <w:bCs/>
                <w:color w:val="000000"/>
                <w:szCs w:val="21"/>
              </w:rPr>
              <w:t>：</w:t>
            </w:r>
          </w:p>
          <w:p w14:paraId="23677034" w14:textId="158C41B9" w:rsidR="00C56AAB" w:rsidRDefault="00C56AAB" w:rsidP="00C56AAB">
            <w:r>
              <w:t>1</w:t>
            </w:r>
            <w:r>
              <w:rPr>
                <w:rFonts w:hint="eastAsia"/>
              </w:rPr>
              <w:t>）</w:t>
            </w:r>
            <w:r>
              <w:rPr>
                <w:rFonts w:hint="eastAsia"/>
              </w:rPr>
              <w:t>GCC</w:t>
            </w:r>
          </w:p>
          <w:p w14:paraId="5248455E" w14:textId="77777777" w:rsidR="00C56AAB" w:rsidRPr="00BB3594" w:rsidRDefault="00C56AAB" w:rsidP="00C56AAB">
            <w:r>
              <w:t>2</w:t>
            </w:r>
            <w:r>
              <w:rPr>
                <w:rFonts w:hint="eastAsia"/>
              </w:rPr>
              <w:t>）</w:t>
            </w:r>
            <w:r>
              <w:rPr>
                <w:rFonts w:hint="eastAsia"/>
              </w:rPr>
              <w:t>Bison</w:t>
            </w:r>
            <w:r>
              <w:t>/</w:t>
            </w:r>
            <w:proofErr w:type="spellStart"/>
            <w:r>
              <w:rPr>
                <w:rFonts w:hint="eastAsia"/>
              </w:rPr>
              <w:t>Yacc</w:t>
            </w:r>
            <w:proofErr w:type="spellEnd"/>
          </w:p>
          <w:p w14:paraId="72E82E59" w14:textId="5182D663" w:rsidR="00C56AAB" w:rsidRPr="00ED31F5" w:rsidRDefault="00C56AAB" w:rsidP="000944DD">
            <w:pPr>
              <w:tabs>
                <w:tab w:val="num" w:pos="0"/>
              </w:tabs>
              <w:spacing w:line="320" w:lineRule="exact"/>
              <w:rPr>
                <w:rFonts w:ascii="宋体" w:hAnsi="宋体"/>
                <w:bCs/>
                <w:color w:val="000000"/>
                <w:szCs w:val="21"/>
              </w:rPr>
            </w:pPr>
          </w:p>
        </w:tc>
        <w:tc>
          <w:tcPr>
            <w:tcW w:w="421" w:type="pct"/>
          </w:tcPr>
          <w:p w14:paraId="5046FEAC" w14:textId="77777777" w:rsidR="00C56AAB" w:rsidRPr="00ED31F5" w:rsidRDefault="00C56AAB" w:rsidP="000944DD">
            <w:pPr>
              <w:tabs>
                <w:tab w:val="num" w:pos="0"/>
              </w:tabs>
              <w:spacing w:line="320" w:lineRule="exact"/>
              <w:jc w:val="center"/>
              <w:rPr>
                <w:rFonts w:ascii="宋体" w:hAnsi="宋体"/>
                <w:bCs/>
                <w:color w:val="000000"/>
                <w:szCs w:val="21"/>
              </w:rPr>
            </w:pPr>
            <w:r>
              <w:rPr>
                <w:rFonts w:ascii="宋体" w:hAnsi="宋体" w:hint="eastAsia"/>
                <w:bCs/>
                <w:color w:val="000000"/>
                <w:szCs w:val="21"/>
              </w:rPr>
              <w:t>4</w:t>
            </w:r>
          </w:p>
        </w:tc>
      </w:tr>
      <w:tr w:rsidR="00C56AAB" w:rsidRPr="00ED31F5" w14:paraId="7AF94EA9" w14:textId="77777777" w:rsidTr="00D53CAA">
        <w:tc>
          <w:tcPr>
            <w:tcW w:w="313" w:type="pct"/>
          </w:tcPr>
          <w:p w14:paraId="2838C369" w14:textId="77777777" w:rsidR="00C56AAB" w:rsidRPr="00ED31F5" w:rsidRDefault="00C56AAB" w:rsidP="000944DD">
            <w:pPr>
              <w:tabs>
                <w:tab w:val="num" w:pos="0"/>
              </w:tabs>
              <w:spacing w:line="320" w:lineRule="exact"/>
              <w:jc w:val="center"/>
              <w:rPr>
                <w:rFonts w:ascii="宋体" w:hAnsi="宋体"/>
                <w:bCs/>
                <w:color w:val="000000"/>
                <w:szCs w:val="21"/>
              </w:rPr>
            </w:pPr>
            <w:r>
              <w:rPr>
                <w:rFonts w:ascii="宋体" w:hAnsi="宋体" w:hint="eastAsia"/>
                <w:bCs/>
                <w:color w:val="000000"/>
                <w:szCs w:val="21"/>
              </w:rPr>
              <w:t>3</w:t>
            </w:r>
          </w:p>
        </w:tc>
        <w:tc>
          <w:tcPr>
            <w:tcW w:w="1152" w:type="pct"/>
          </w:tcPr>
          <w:p w14:paraId="24AD608C" w14:textId="445C8CE6" w:rsidR="00C56AAB" w:rsidRPr="00ED31F5" w:rsidRDefault="00C56AAB" w:rsidP="000944DD">
            <w:pPr>
              <w:tabs>
                <w:tab w:val="num" w:pos="0"/>
              </w:tabs>
              <w:spacing w:line="320" w:lineRule="exact"/>
              <w:rPr>
                <w:rFonts w:ascii="宋体" w:hAnsi="宋体"/>
                <w:bCs/>
                <w:color w:val="000000"/>
                <w:szCs w:val="21"/>
              </w:rPr>
            </w:pPr>
            <w:r>
              <w:rPr>
                <w:rFonts w:ascii="宋体" w:hAnsi="宋体" w:hint="eastAsia"/>
                <w:bCs/>
                <w:color w:val="000000"/>
                <w:szCs w:val="21"/>
              </w:rPr>
              <w:t>语义分析程序</w:t>
            </w:r>
          </w:p>
        </w:tc>
        <w:tc>
          <w:tcPr>
            <w:tcW w:w="2016" w:type="pct"/>
          </w:tcPr>
          <w:p w14:paraId="68057F71" w14:textId="77777777" w:rsidR="00C56AAB" w:rsidRDefault="00C56AAB" w:rsidP="006F4E2F">
            <w:pPr>
              <w:widowControl/>
              <w:numPr>
                <w:ilvl w:val="0"/>
                <w:numId w:val="11"/>
              </w:numPr>
              <w:jc w:val="left"/>
            </w:pPr>
            <w:r>
              <w:rPr>
                <w:rFonts w:hint="eastAsia"/>
              </w:rPr>
              <w:t>在词法及语法分析程序的基础上，编写一个程序对使用类</w:t>
            </w:r>
            <w:r>
              <w:rPr>
                <w:rFonts w:hint="eastAsia"/>
              </w:rPr>
              <w:t>C</w:t>
            </w:r>
            <w:r>
              <w:rPr>
                <w:rFonts w:hint="eastAsia"/>
              </w:rPr>
              <w:t>语言书写的源代码进行语义分析及类型检查，并打印分析结果。</w:t>
            </w:r>
          </w:p>
          <w:p w14:paraId="35F7042B" w14:textId="77777777" w:rsidR="00C56AAB" w:rsidRDefault="00C56AAB" w:rsidP="006F4E2F">
            <w:pPr>
              <w:widowControl/>
              <w:numPr>
                <w:ilvl w:val="0"/>
                <w:numId w:val="11"/>
              </w:numPr>
              <w:jc w:val="left"/>
            </w:pPr>
            <w:r>
              <w:rPr>
                <w:rFonts w:hint="eastAsia"/>
              </w:rPr>
              <w:t>程序要能够检查源代码中是否符合以下语义要求：</w:t>
            </w:r>
          </w:p>
          <w:p w14:paraId="6067B199" w14:textId="77777777" w:rsidR="00C56AAB" w:rsidRDefault="00C56AAB" w:rsidP="006F4E2F">
            <w:pPr>
              <w:widowControl/>
              <w:numPr>
                <w:ilvl w:val="0"/>
                <w:numId w:val="9"/>
              </w:numPr>
              <w:jc w:val="left"/>
            </w:pPr>
            <w:r>
              <w:rPr>
                <w:rFonts w:hint="eastAsia"/>
              </w:rPr>
              <w:t>最低要求</w:t>
            </w:r>
            <w:r>
              <w:t>3.1</w:t>
            </w:r>
            <w:r>
              <w:rPr>
                <w:rFonts w:hint="eastAsia"/>
              </w:rPr>
              <w:t>：能够实现对整型（</w:t>
            </w:r>
            <w:proofErr w:type="spellStart"/>
            <w:r>
              <w:rPr>
                <w:rFonts w:hint="eastAsia"/>
              </w:rPr>
              <w:t>int</w:t>
            </w:r>
            <w:proofErr w:type="spellEnd"/>
            <w:r>
              <w:rPr>
                <w:rFonts w:hint="eastAsia"/>
              </w:rPr>
              <w:t>）和浮点型（</w:t>
            </w:r>
            <w:r>
              <w:rPr>
                <w:rFonts w:hint="eastAsia"/>
              </w:rPr>
              <w:t>float</w:t>
            </w:r>
            <w:r>
              <w:rPr>
                <w:rFonts w:hint="eastAsia"/>
              </w:rPr>
              <w:t>）变量的类型检查，两类变量不能相互赋值及运算；仅整型及浮点型变量才能参与算术运算</w:t>
            </w:r>
          </w:p>
          <w:p w14:paraId="05151B78" w14:textId="77777777" w:rsidR="00C56AAB" w:rsidRDefault="00C56AAB" w:rsidP="006F4E2F">
            <w:pPr>
              <w:widowControl/>
              <w:numPr>
                <w:ilvl w:val="0"/>
                <w:numId w:val="9"/>
              </w:numPr>
              <w:jc w:val="left"/>
            </w:pPr>
            <w:r>
              <w:rPr>
                <w:rFonts w:hint="eastAsia"/>
              </w:rPr>
              <w:t>其他要求</w:t>
            </w:r>
            <w:r>
              <w:t>3.2:</w:t>
            </w:r>
            <w:r>
              <w:rPr>
                <w:rFonts w:hint="eastAsia"/>
              </w:rPr>
              <w:t>能判断源代码是否符合以下语义假设并给出相应错误具体位置：函数仅能定义一次、程序中所有变量均不能重名、函数不可嵌套定义</w:t>
            </w:r>
          </w:p>
          <w:p w14:paraId="15CB78C1" w14:textId="77777777" w:rsidR="00C56AAB" w:rsidRDefault="00C56AAB" w:rsidP="006F4E2F">
            <w:pPr>
              <w:widowControl/>
              <w:numPr>
                <w:ilvl w:val="0"/>
                <w:numId w:val="9"/>
              </w:numPr>
              <w:jc w:val="left"/>
            </w:pPr>
            <w:r>
              <w:rPr>
                <w:rFonts w:hint="eastAsia"/>
              </w:rPr>
              <w:t>其他要求</w:t>
            </w:r>
            <w:r>
              <w:t>3.3:</w:t>
            </w:r>
            <w:r>
              <w:rPr>
                <w:rFonts w:hint="eastAsia"/>
              </w:rPr>
              <w:t>能检查结构体中域是否与变量重名，不同结构体中域是否重名</w:t>
            </w:r>
          </w:p>
          <w:p w14:paraId="39E43365" w14:textId="77777777" w:rsidR="00C56AAB" w:rsidRPr="00BB3594" w:rsidRDefault="00C56AAB" w:rsidP="00C56AAB">
            <w:r>
              <w:rPr>
                <w:rFonts w:hint="eastAsia"/>
              </w:rPr>
              <w:t>3</w:t>
            </w:r>
            <w:r>
              <w:rPr>
                <w:rFonts w:hint="eastAsia"/>
              </w:rPr>
              <w:t>）能定位错误位置</w:t>
            </w:r>
          </w:p>
          <w:p w14:paraId="029474C6" w14:textId="77777777" w:rsidR="00C56AAB" w:rsidRDefault="00C56AAB" w:rsidP="00C56AAB">
            <w:r w:rsidRPr="00BB3594">
              <w:rPr>
                <w:rFonts w:hint="eastAsia"/>
              </w:rPr>
              <w:t>实验开展方式：</w:t>
            </w:r>
          </w:p>
          <w:p w14:paraId="1450838F" w14:textId="77777777" w:rsidR="00C56AAB" w:rsidRPr="00BB3594" w:rsidRDefault="00C56AAB" w:rsidP="00C56AAB">
            <w:r>
              <w:rPr>
                <w:rFonts w:hint="eastAsia"/>
              </w:rPr>
              <w:t>手工编写或者使用类似</w:t>
            </w:r>
            <w:r>
              <w:rPr>
                <w:rFonts w:hint="eastAsia"/>
              </w:rPr>
              <w:t>Bison</w:t>
            </w:r>
            <w:r>
              <w:t>/</w:t>
            </w:r>
            <w:proofErr w:type="spellStart"/>
            <w:r>
              <w:rPr>
                <w:rFonts w:hint="eastAsia"/>
              </w:rPr>
              <w:t>Yacc</w:t>
            </w:r>
            <w:proofErr w:type="spellEnd"/>
            <w:r>
              <w:rPr>
                <w:rFonts w:hint="eastAsia"/>
              </w:rPr>
              <w:t>工具编写</w:t>
            </w:r>
          </w:p>
          <w:p w14:paraId="2A5DA6B0" w14:textId="4536F298" w:rsidR="00C56AAB" w:rsidRPr="00C56AAB" w:rsidRDefault="00C56AAB" w:rsidP="00C56AAB">
            <w:pPr>
              <w:tabs>
                <w:tab w:val="num" w:pos="0"/>
              </w:tabs>
              <w:spacing w:line="320" w:lineRule="exact"/>
              <w:rPr>
                <w:rFonts w:ascii="宋体" w:hAnsi="宋体"/>
                <w:bCs/>
                <w:color w:val="000000"/>
                <w:szCs w:val="21"/>
              </w:rPr>
            </w:pPr>
          </w:p>
          <w:p w14:paraId="748C7B2C" w14:textId="2F9DA1D8" w:rsidR="00C56AAB" w:rsidRPr="00ED31F5" w:rsidRDefault="00C56AAB" w:rsidP="000944DD">
            <w:pPr>
              <w:tabs>
                <w:tab w:val="num" w:pos="0"/>
              </w:tabs>
              <w:spacing w:line="320" w:lineRule="exact"/>
              <w:rPr>
                <w:rFonts w:ascii="宋体" w:hAnsi="宋体"/>
                <w:bCs/>
                <w:color w:val="000000"/>
                <w:szCs w:val="21"/>
              </w:rPr>
            </w:pPr>
          </w:p>
        </w:tc>
        <w:tc>
          <w:tcPr>
            <w:tcW w:w="1099" w:type="pct"/>
          </w:tcPr>
          <w:p w14:paraId="2F1B51CD" w14:textId="77777777" w:rsidR="00C56AAB" w:rsidRDefault="00C56AAB" w:rsidP="00C56AAB">
            <w:pPr>
              <w:rPr>
                <w:rFonts w:ascii="宋体" w:hAnsi="宋体"/>
                <w:bCs/>
                <w:color w:val="000000"/>
                <w:szCs w:val="21"/>
              </w:rPr>
            </w:pPr>
            <w:r w:rsidRPr="00D5651F">
              <w:rPr>
                <w:rFonts w:ascii="宋体" w:hAnsi="宋体" w:hint="eastAsia"/>
                <w:bCs/>
                <w:color w:val="000000"/>
                <w:szCs w:val="21"/>
              </w:rPr>
              <w:t>内存2GB以上/硬盘20GB以上的</w:t>
            </w:r>
            <w:r>
              <w:rPr>
                <w:rFonts w:ascii="宋体" w:hAnsi="宋体" w:hint="eastAsia"/>
                <w:bCs/>
                <w:color w:val="000000"/>
                <w:szCs w:val="21"/>
              </w:rPr>
              <w:t>PC</w:t>
            </w:r>
            <w:r w:rsidRPr="00D5651F">
              <w:rPr>
                <w:rFonts w:ascii="宋体" w:hAnsi="宋体" w:hint="eastAsia"/>
                <w:bCs/>
                <w:color w:val="000000"/>
                <w:szCs w:val="21"/>
              </w:rPr>
              <w:t>，安装</w:t>
            </w:r>
            <w:r>
              <w:rPr>
                <w:rFonts w:ascii="宋体" w:hAnsi="宋体" w:hint="eastAsia"/>
                <w:bCs/>
                <w:color w:val="000000"/>
                <w:szCs w:val="21"/>
              </w:rPr>
              <w:t>：</w:t>
            </w:r>
          </w:p>
          <w:p w14:paraId="461DE9A8" w14:textId="77777777" w:rsidR="00C56AAB" w:rsidRDefault="00C56AAB" w:rsidP="00C56AAB">
            <w:r>
              <w:t>1</w:t>
            </w:r>
            <w:r>
              <w:rPr>
                <w:rFonts w:hint="eastAsia"/>
              </w:rPr>
              <w:t>）</w:t>
            </w:r>
            <w:r>
              <w:rPr>
                <w:rFonts w:hint="eastAsia"/>
              </w:rPr>
              <w:t>GCC</w:t>
            </w:r>
          </w:p>
          <w:p w14:paraId="0499B71D" w14:textId="77777777" w:rsidR="00C56AAB" w:rsidRPr="00BB3594" w:rsidRDefault="00C56AAB" w:rsidP="00C56AAB">
            <w:r>
              <w:t>2</w:t>
            </w:r>
            <w:r>
              <w:rPr>
                <w:rFonts w:hint="eastAsia"/>
              </w:rPr>
              <w:t>）</w:t>
            </w:r>
            <w:r>
              <w:rPr>
                <w:rFonts w:hint="eastAsia"/>
              </w:rPr>
              <w:t>Bison</w:t>
            </w:r>
            <w:r>
              <w:t>/</w:t>
            </w:r>
            <w:proofErr w:type="spellStart"/>
            <w:r>
              <w:rPr>
                <w:rFonts w:hint="eastAsia"/>
              </w:rPr>
              <w:t>Yacc</w:t>
            </w:r>
            <w:proofErr w:type="spellEnd"/>
          </w:p>
          <w:p w14:paraId="4C5E4D1B" w14:textId="2720C466" w:rsidR="00C56AAB" w:rsidRPr="00ED31F5" w:rsidRDefault="00C56AAB" w:rsidP="000944DD">
            <w:pPr>
              <w:tabs>
                <w:tab w:val="num" w:pos="0"/>
              </w:tabs>
              <w:spacing w:line="320" w:lineRule="exact"/>
              <w:rPr>
                <w:rFonts w:ascii="宋体" w:hAnsi="宋体"/>
                <w:bCs/>
                <w:color w:val="000000"/>
                <w:szCs w:val="21"/>
              </w:rPr>
            </w:pPr>
            <w:r w:rsidRPr="00D5651F">
              <w:rPr>
                <w:rFonts w:ascii="宋体" w:hAnsi="宋体" w:hint="eastAsia"/>
                <w:bCs/>
                <w:color w:val="000000"/>
                <w:szCs w:val="21"/>
              </w:rPr>
              <w:t>。</w:t>
            </w:r>
          </w:p>
        </w:tc>
        <w:tc>
          <w:tcPr>
            <w:tcW w:w="421" w:type="pct"/>
          </w:tcPr>
          <w:p w14:paraId="58C0E40B" w14:textId="1A032D91" w:rsidR="00C56AAB" w:rsidRPr="00ED31F5" w:rsidRDefault="00C56AAB" w:rsidP="000944DD">
            <w:pPr>
              <w:tabs>
                <w:tab w:val="num" w:pos="0"/>
              </w:tabs>
              <w:spacing w:line="320" w:lineRule="exact"/>
              <w:jc w:val="center"/>
              <w:rPr>
                <w:rFonts w:ascii="宋体" w:hAnsi="宋体"/>
                <w:bCs/>
                <w:color w:val="000000"/>
                <w:szCs w:val="21"/>
              </w:rPr>
            </w:pPr>
            <w:r>
              <w:rPr>
                <w:rFonts w:ascii="宋体" w:hAnsi="宋体"/>
                <w:bCs/>
                <w:color w:val="000000"/>
                <w:szCs w:val="21"/>
              </w:rPr>
              <w:t>4</w:t>
            </w:r>
          </w:p>
        </w:tc>
      </w:tr>
      <w:tr w:rsidR="00C56AAB" w:rsidRPr="00ED31F5" w14:paraId="401BDA58" w14:textId="77777777" w:rsidTr="00D53CAA">
        <w:tc>
          <w:tcPr>
            <w:tcW w:w="313" w:type="pct"/>
          </w:tcPr>
          <w:p w14:paraId="03A9A959" w14:textId="5AC1DD26" w:rsidR="00C56AAB" w:rsidRDefault="00C56AAB" w:rsidP="000944DD">
            <w:pPr>
              <w:tabs>
                <w:tab w:val="num" w:pos="0"/>
              </w:tabs>
              <w:spacing w:line="320" w:lineRule="exact"/>
              <w:jc w:val="center"/>
              <w:rPr>
                <w:rFonts w:ascii="宋体" w:hAnsi="宋体"/>
                <w:bCs/>
                <w:color w:val="000000"/>
                <w:szCs w:val="21"/>
              </w:rPr>
            </w:pPr>
            <w:r>
              <w:rPr>
                <w:rFonts w:ascii="宋体" w:hAnsi="宋体" w:hint="eastAsia"/>
                <w:bCs/>
                <w:color w:val="000000"/>
                <w:szCs w:val="21"/>
              </w:rPr>
              <w:lastRenderedPageBreak/>
              <w:t>4</w:t>
            </w:r>
          </w:p>
        </w:tc>
        <w:tc>
          <w:tcPr>
            <w:tcW w:w="1152" w:type="pct"/>
          </w:tcPr>
          <w:p w14:paraId="1ED277E0" w14:textId="1CF1C267" w:rsidR="00C56AAB" w:rsidRDefault="00C56AAB" w:rsidP="000944DD">
            <w:pPr>
              <w:tabs>
                <w:tab w:val="num" w:pos="0"/>
              </w:tabs>
              <w:spacing w:line="320" w:lineRule="exact"/>
              <w:rPr>
                <w:rFonts w:ascii="宋体" w:hAnsi="宋体"/>
                <w:bCs/>
                <w:color w:val="000000"/>
                <w:szCs w:val="21"/>
              </w:rPr>
            </w:pPr>
            <w:r>
              <w:rPr>
                <w:rFonts w:hint="eastAsia"/>
              </w:rPr>
              <w:t>目标代码生成程序</w:t>
            </w:r>
          </w:p>
        </w:tc>
        <w:tc>
          <w:tcPr>
            <w:tcW w:w="2016" w:type="pct"/>
          </w:tcPr>
          <w:p w14:paraId="25AC015F" w14:textId="77777777" w:rsidR="00C56AAB" w:rsidRDefault="00C56AAB" w:rsidP="006F4E2F">
            <w:pPr>
              <w:widowControl/>
              <w:numPr>
                <w:ilvl w:val="0"/>
                <w:numId w:val="12"/>
              </w:numPr>
              <w:jc w:val="left"/>
            </w:pPr>
            <w:r>
              <w:rPr>
                <w:rFonts w:hint="eastAsia"/>
              </w:rPr>
              <w:t>在词法分析、语法分析及语义分析的接触上，编写一个程序对使用类</w:t>
            </w:r>
            <w:r>
              <w:rPr>
                <w:rFonts w:hint="eastAsia"/>
              </w:rPr>
              <w:t>C</w:t>
            </w:r>
            <w:r>
              <w:rPr>
                <w:rFonts w:hint="eastAsia"/>
              </w:rPr>
              <w:t>语言书写的源代码翻译为中间代码</w:t>
            </w:r>
            <w:r>
              <w:rPr>
                <w:rFonts w:hint="eastAsia"/>
              </w:rPr>
              <w:t>/</w:t>
            </w:r>
            <w:r>
              <w:rPr>
                <w:rFonts w:hint="eastAsia"/>
              </w:rPr>
              <w:t>目标代码，并打印翻译结果。</w:t>
            </w:r>
          </w:p>
          <w:p w14:paraId="52BD5348" w14:textId="77777777" w:rsidR="00C56AAB" w:rsidRDefault="00C56AAB" w:rsidP="006F4E2F">
            <w:pPr>
              <w:widowControl/>
              <w:numPr>
                <w:ilvl w:val="0"/>
                <w:numId w:val="12"/>
              </w:numPr>
              <w:jc w:val="left"/>
            </w:pPr>
            <w:r>
              <w:rPr>
                <w:rFonts w:hint="eastAsia"/>
              </w:rPr>
              <w:t>程序要能够检查源代码中可能包含的词法错误：</w:t>
            </w:r>
          </w:p>
          <w:p w14:paraId="4430CCB8" w14:textId="59012C88" w:rsidR="00C56AAB" w:rsidRDefault="00C56AAB" w:rsidP="006F4E2F">
            <w:pPr>
              <w:widowControl/>
              <w:numPr>
                <w:ilvl w:val="0"/>
                <w:numId w:val="9"/>
              </w:numPr>
              <w:jc w:val="left"/>
            </w:pPr>
            <w:r>
              <w:rPr>
                <w:rFonts w:hint="eastAsia"/>
              </w:rPr>
              <w:t>最低要求</w:t>
            </w:r>
            <w:r w:rsidR="00D53CAA">
              <w:t>4</w:t>
            </w:r>
            <w:r>
              <w:t>.1:</w:t>
            </w:r>
            <w:r>
              <w:rPr>
                <w:rFonts w:hint="eastAsia"/>
              </w:rPr>
              <w:t>能够输出抽象语法树</w:t>
            </w:r>
            <w:r>
              <w:rPr>
                <w:rFonts w:hint="eastAsia"/>
              </w:rPr>
              <w:t>/</w:t>
            </w:r>
            <w:r>
              <w:rPr>
                <w:rFonts w:hint="eastAsia"/>
              </w:rPr>
              <w:t>四元式的中间代码，应至少包括以下代码类型：赋值语句、算术运算操作（加减乘除）、跳转语句、分支与循环语句</w:t>
            </w:r>
          </w:p>
          <w:p w14:paraId="1F2A8756" w14:textId="7843DE34" w:rsidR="00C56AAB" w:rsidRPr="00BB3594" w:rsidRDefault="00C56AAB" w:rsidP="006F4E2F">
            <w:pPr>
              <w:widowControl/>
              <w:numPr>
                <w:ilvl w:val="0"/>
                <w:numId w:val="9"/>
              </w:numPr>
              <w:jc w:val="left"/>
            </w:pPr>
            <w:r>
              <w:rPr>
                <w:rFonts w:hint="eastAsia"/>
              </w:rPr>
              <w:t>其他要求</w:t>
            </w:r>
            <w:r w:rsidR="00D53CAA">
              <w:t>4</w:t>
            </w:r>
            <w:r>
              <w:t>.2:</w:t>
            </w:r>
            <w:r>
              <w:rPr>
                <w:rFonts w:hint="eastAsia"/>
              </w:rPr>
              <w:t>能够将中间代码的基础上，生成某类目标代码（汇编</w:t>
            </w:r>
            <w:r>
              <w:rPr>
                <w:rFonts w:hint="eastAsia"/>
              </w:rPr>
              <w:t>/MIPS</w:t>
            </w:r>
            <w:r>
              <w:rPr>
                <w:rFonts w:hint="eastAsia"/>
              </w:rPr>
              <w:t>）</w:t>
            </w:r>
          </w:p>
          <w:p w14:paraId="3D96B593" w14:textId="77777777" w:rsidR="00C56AAB" w:rsidRDefault="00C56AAB" w:rsidP="00C56AAB">
            <w:r w:rsidRPr="00BB3594">
              <w:rPr>
                <w:rFonts w:hint="eastAsia"/>
              </w:rPr>
              <w:t>实验开展方式：</w:t>
            </w:r>
          </w:p>
          <w:p w14:paraId="59C09F3E" w14:textId="77777777" w:rsidR="00C56AAB" w:rsidRPr="00BB3594" w:rsidRDefault="00C56AAB" w:rsidP="00C56AAB">
            <w:r>
              <w:rPr>
                <w:rFonts w:hint="eastAsia"/>
              </w:rPr>
              <w:t>手工编写，在语义分析程序基础上添加代码生成部分</w:t>
            </w:r>
          </w:p>
          <w:p w14:paraId="0B4D9D3A" w14:textId="77777777" w:rsidR="00C56AAB" w:rsidRPr="00C56AAB" w:rsidRDefault="00C56AAB" w:rsidP="00C56AAB">
            <w:pPr>
              <w:widowControl/>
              <w:ind w:left="360"/>
              <w:jc w:val="left"/>
            </w:pPr>
          </w:p>
        </w:tc>
        <w:tc>
          <w:tcPr>
            <w:tcW w:w="1099" w:type="pct"/>
          </w:tcPr>
          <w:p w14:paraId="3D520FCC" w14:textId="77777777" w:rsidR="00D53CAA" w:rsidRDefault="00D53CAA" w:rsidP="00D53CAA">
            <w:pPr>
              <w:rPr>
                <w:rFonts w:ascii="宋体" w:hAnsi="宋体"/>
                <w:bCs/>
                <w:color w:val="000000"/>
                <w:szCs w:val="21"/>
              </w:rPr>
            </w:pPr>
            <w:r w:rsidRPr="00D5651F">
              <w:rPr>
                <w:rFonts w:ascii="宋体" w:hAnsi="宋体" w:hint="eastAsia"/>
                <w:bCs/>
                <w:color w:val="000000"/>
                <w:szCs w:val="21"/>
              </w:rPr>
              <w:t>内存2GB以上/硬盘20GB以上的</w:t>
            </w:r>
            <w:r>
              <w:rPr>
                <w:rFonts w:ascii="宋体" w:hAnsi="宋体" w:hint="eastAsia"/>
                <w:bCs/>
                <w:color w:val="000000"/>
                <w:szCs w:val="21"/>
              </w:rPr>
              <w:t>PC</w:t>
            </w:r>
            <w:r w:rsidRPr="00D5651F">
              <w:rPr>
                <w:rFonts w:ascii="宋体" w:hAnsi="宋体" w:hint="eastAsia"/>
                <w:bCs/>
                <w:color w:val="000000"/>
                <w:szCs w:val="21"/>
              </w:rPr>
              <w:t>，安装</w:t>
            </w:r>
            <w:r>
              <w:rPr>
                <w:rFonts w:ascii="宋体" w:hAnsi="宋体" w:hint="eastAsia"/>
                <w:bCs/>
                <w:color w:val="000000"/>
                <w:szCs w:val="21"/>
              </w:rPr>
              <w:t>：</w:t>
            </w:r>
          </w:p>
          <w:p w14:paraId="1034DCA1" w14:textId="77777777" w:rsidR="00D53CAA" w:rsidRDefault="00D53CAA" w:rsidP="00D53CAA">
            <w:r>
              <w:t>1</w:t>
            </w:r>
            <w:r>
              <w:rPr>
                <w:rFonts w:hint="eastAsia"/>
              </w:rPr>
              <w:t>）</w:t>
            </w:r>
            <w:r>
              <w:rPr>
                <w:rFonts w:hint="eastAsia"/>
              </w:rPr>
              <w:t>GCC</w:t>
            </w:r>
          </w:p>
          <w:p w14:paraId="5700C5F5" w14:textId="77777777" w:rsidR="00D53CAA" w:rsidRPr="00BB3594" w:rsidRDefault="00D53CAA" w:rsidP="00D53CAA">
            <w:r>
              <w:t>2</w:t>
            </w:r>
            <w:r>
              <w:rPr>
                <w:rFonts w:hint="eastAsia"/>
              </w:rPr>
              <w:t>）</w:t>
            </w:r>
            <w:r>
              <w:rPr>
                <w:rFonts w:hint="eastAsia"/>
              </w:rPr>
              <w:t>Bison</w:t>
            </w:r>
            <w:r>
              <w:t>/</w:t>
            </w:r>
            <w:proofErr w:type="spellStart"/>
            <w:r>
              <w:rPr>
                <w:rFonts w:hint="eastAsia"/>
              </w:rPr>
              <w:t>Yacc</w:t>
            </w:r>
            <w:proofErr w:type="spellEnd"/>
          </w:p>
          <w:p w14:paraId="3B956D2C" w14:textId="77777777" w:rsidR="00C56AAB" w:rsidRPr="00D5651F" w:rsidRDefault="00C56AAB" w:rsidP="00C56AAB">
            <w:pPr>
              <w:rPr>
                <w:rFonts w:ascii="宋体" w:hAnsi="宋体"/>
                <w:bCs/>
                <w:color w:val="000000"/>
                <w:szCs w:val="21"/>
              </w:rPr>
            </w:pPr>
          </w:p>
        </w:tc>
        <w:tc>
          <w:tcPr>
            <w:tcW w:w="421" w:type="pct"/>
          </w:tcPr>
          <w:p w14:paraId="6E8A062D" w14:textId="53B72E0E" w:rsidR="00C56AAB" w:rsidRDefault="00D53CAA" w:rsidP="000944DD">
            <w:pPr>
              <w:tabs>
                <w:tab w:val="num" w:pos="0"/>
              </w:tabs>
              <w:spacing w:line="320" w:lineRule="exact"/>
              <w:jc w:val="center"/>
              <w:rPr>
                <w:rFonts w:ascii="宋体" w:hAnsi="宋体"/>
                <w:bCs/>
                <w:color w:val="000000"/>
                <w:szCs w:val="21"/>
              </w:rPr>
            </w:pPr>
            <w:r>
              <w:rPr>
                <w:rFonts w:ascii="宋体" w:hAnsi="宋体" w:hint="eastAsia"/>
                <w:bCs/>
                <w:color w:val="000000"/>
                <w:szCs w:val="21"/>
              </w:rPr>
              <w:t>4</w:t>
            </w:r>
          </w:p>
        </w:tc>
      </w:tr>
    </w:tbl>
    <w:p w14:paraId="0DAF06CC" w14:textId="77777777" w:rsidR="00D53CAA" w:rsidRDefault="00D53CAA" w:rsidP="00D53CAA">
      <w:pPr>
        <w:tabs>
          <w:tab w:val="num" w:pos="0"/>
        </w:tabs>
        <w:spacing w:line="320" w:lineRule="exact"/>
        <w:ind w:firstLineChars="225" w:firstLine="540"/>
        <w:rPr>
          <w:rFonts w:ascii="宋体" w:hAnsi="宋体"/>
          <w:color w:val="000000"/>
          <w:sz w:val="24"/>
        </w:rPr>
      </w:pPr>
      <w:r>
        <w:rPr>
          <w:rFonts w:ascii="宋体" w:hAnsi="宋体" w:hint="eastAsia"/>
          <w:color w:val="000000"/>
          <w:sz w:val="24"/>
        </w:rPr>
        <w:t>（</w:t>
      </w:r>
      <w:r>
        <w:rPr>
          <w:rFonts w:ascii="宋体" w:hAnsi="宋体"/>
          <w:color w:val="000000"/>
          <w:sz w:val="24"/>
        </w:rPr>
        <w:t>3</w:t>
      </w:r>
      <w:r>
        <w:rPr>
          <w:rFonts w:ascii="宋体" w:hAnsi="宋体" w:hint="eastAsia"/>
          <w:color w:val="000000"/>
          <w:sz w:val="24"/>
        </w:rPr>
        <w:t>）实验要求</w:t>
      </w:r>
    </w:p>
    <w:p w14:paraId="0EA475B0" w14:textId="3835EF7F" w:rsidR="00D53CAA" w:rsidRPr="00453058" w:rsidRDefault="00D53CAA" w:rsidP="00D53CAA">
      <w:pPr>
        <w:tabs>
          <w:tab w:val="num" w:pos="0"/>
        </w:tabs>
        <w:spacing w:line="320" w:lineRule="exact"/>
        <w:ind w:firstLineChars="225" w:firstLine="540"/>
        <w:rPr>
          <w:rFonts w:ascii="宋体" w:hAnsi="宋体"/>
          <w:color w:val="000000"/>
          <w:sz w:val="24"/>
        </w:rPr>
      </w:pPr>
      <w:r>
        <w:rPr>
          <w:rFonts w:ascii="宋体" w:hAnsi="宋体"/>
          <w:color w:val="000000"/>
          <w:sz w:val="24"/>
        </w:rPr>
        <w:t>a</w:t>
      </w:r>
      <w:r w:rsidRPr="00453058">
        <w:rPr>
          <w:rFonts w:ascii="宋体" w:hAnsi="宋体" w:hint="eastAsia"/>
          <w:color w:val="000000"/>
          <w:sz w:val="24"/>
        </w:rPr>
        <w:t>）学生</w:t>
      </w:r>
      <w:r>
        <w:rPr>
          <w:rFonts w:ascii="宋体" w:hAnsi="宋体" w:hint="eastAsia"/>
          <w:color w:val="000000"/>
          <w:sz w:val="24"/>
        </w:rPr>
        <w:t>不超过3</w:t>
      </w:r>
      <w:r w:rsidRPr="00453058">
        <w:rPr>
          <w:rFonts w:ascii="宋体" w:hAnsi="宋体" w:hint="eastAsia"/>
          <w:color w:val="000000"/>
          <w:sz w:val="24"/>
        </w:rPr>
        <w:t>人一组；</w:t>
      </w:r>
    </w:p>
    <w:p w14:paraId="50BF9C50" w14:textId="61DC7869" w:rsidR="00D53CAA" w:rsidRPr="00D53CAA" w:rsidRDefault="00D53CAA" w:rsidP="00D53CAA">
      <w:pPr>
        <w:tabs>
          <w:tab w:val="num" w:pos="0"/>
        </w:tabs>
        <w:spacing w:line="320" w:lineRule="exact"/>
        <w:ind w:firstLineChars="225" w:firstLine="540"/>
        <w:rPr>
          <w:rFonts w:ascii="宋体" w:hAnsi="宋体"/>
          <w:color w:val="000000"/>
          <w:sz w:val="24"/>
        </w:rPr>
      </w:pPr>
      <w:r>
        <w:rPr>
          <w:rFonts w:ascii="宋体" w:hAnsi="宋体"/>
          <w:color w:val="000000"/>
          <w:sz w:val="24"/>
        </w:rPr>
        <w:t>b</w:t>
      </w:r>
      <w:r w:rsidRPr="00453058">
        <w:rPr>
          <w:rFonts w:ascii="宋体" w:hAnsi="宋体" w:hint="eastAsia"/>
          <w:color w:val="000000"/>
          <w:sz w:val="24"/>
        </w:rPr>
        <w:t>）学生课前自学掌握</w:t>
      </w:r>
      <w:r>
        <w:rPr>
          <w:rFonts w:ascii="宋体" w:hAnsi="宋体" w:hint="eastAsia"/>
          <w:color w:val="000000"/>
          <w:sz w:val="24"/>
        </w:rPr>
        <w:t>C语言</w:t>
      </w:r>
      <w:r w:rsidRPr="00453058">
        <w:rPr>
          <w:rFonts w:ascii="宋体" w:hAnsi="宋体" w:hint="eastAsia"/>
          <w:color w:val="000000"/>
          <w:sz w:val="24"/>
        </w:rPr>
        <w:t>；</w:t>
      </w:r>
    </w:p>
    <w:p w14:paraId="78E6A095" w14:textId="71FF6F96" w:rsidR="00D53CAA" w:rsidRPr="00453058" w:rsidRDefault="00D53CAA" w:rsidP="00D53CAA">
      <w:pPr>
        <w:tabs>
          <w:tab w:val="num" w:pos="0"/>
        </w:tabs>
        <w:spacing w:line="320" w:lineRule="exact"/>
        <w:ind w:firstLineChars="225" w:firstLine="540"/>
        <w:rPr>
          <w:rFonts w:ascii="宋体" w:hAnsi="宋体"/>
          <w:color w:val="000000"/>
          <w:sz w:val="24"/>
        </w:rPr>
      </w:pPr>
      <w:r>
        <w:rPr>
          <w:rFonts w:ascii="宋体" w:hAnsi="宋体"/>
          <w:color w:val="000000"/>
          <w:sz w:val="24"/>
        </w:rPr>
        <w:t>c</w:t>
      </w:r>
      <w:r w:rsidRPr="00453058">
        <w:rPr>
          <w:rFonts w:ascii="宋体" w:hAnsi="宋体" w:hint="eastAsia"/>
          <w:color w:val="000000"/>
          <w:sz w:val="24"/>
        </w:rPr>
        <w:t>）学生实验前在个人电脑上预装好</w:t>
      </w:r>
      <w:proofErr w:type="spellStart"/>
      <w:r>
        <w:rPr>
          <w:rFonts w:ascii="宋体" w:hAnsi="宋体" w:hint="eastAsia"/>
          <w:color w:val="000000"/>
          <w:sz w:val="24"/>
        </w:rPr>
        <w:t>gcc</w:t>
      </w:r>
      <w:proofErr w:type="spellEnd"/>
      <w:r>
        <w:rPr>
          <w:rFonts w:ascii="宋体" w:hAnsi="宋体" w:hint="eastAsia"/>
          <w:color w:val="000000"/>
          <w:sz w:val="24"/>
        </w:rPr>
        <w:t>，flex，bison</w:t>
      </w:r>
      <w:r w:rsidRPr="00453058">
        <w:rPr>
          <w:rFonts w:ascii="宋体" w:hAnsi="宋体" w:hint="eastAsia"/>
          <w:color w:val="000000"/>
          <w:sz w:val="24"/>
        </w:rPr>
        <w:t>开发环境；</w:t>
      </w:r>
    </w:p>
    <w:p w14:paraId="42AB7335" w14:textId="6F68CD78" w:rsidR="00D53CAA" w:rsidRDefault="00D53CAA" w:rsidP="00D53CAA">
      <w:pPr>
        <w:tabs>
          <w:tab w:val="num" w:pos="0"/>
        </w:tabs>
        <w:spacing w:line="320" w:lineRule="exact"/>
        <w:ind w:firstLineChars="225" w:firstLine="540"/>
        <w:rPr>
          <w:rFonts w:ascii="宋体" w:hAnsi="宋体"/>
          <w:color w:val="000000"/>
          <w:sz w:val="24"/>
        </w:rPr>
      </w:pPr>
      <w:r>
        <w:rPr>
          <w:rFonts w:ascii="宋体" w:hAnsi="宋体"/>
          <w:color w:val="000000"/>
          <w:sz w:val="24"/>
        </w:rPr>
        <w:t>d</w:t>
      </w:r>
      <w:r w:rsidRPr="00453058">
        <w:rPr>
          <w:rFonts w:ascii="宋体" w:hAnsi="宋体" w:hint="eastAsia"/>
          <w:color w:val="000000"/>
          <w:sz w:val="24"/>
        </w:rPr>
        <w:t>）</w:t>
      </w:r>
      <w:r>
        <w:rPr>
          <w:rFonts w:ascii="宋体" w:hAnsi="宋体" w:hint="eastAsia"/>
          <w:color w:val="000000"/>
          <w:sz w:val="24"/>
        </w:rPr>
        <w:t>学生完成程序开发后，需要撰写实验报告。</w:t>
      </w:r>
    </w:p>
    <w:p w14:paraId="229F57BA" w14:textId="55F53A09" w:rsidR="00D53CAA" w:rsidRDefault="00D53CAA" w:rsidP="00D53CAA">
      <w:pPr>
        <w:tabs>
          <w:tab w:val="num" w:pos="0"/>
        </w:tabs>
        <w:spacing w:line="320" w:lineRule="exact"/>
        <w:ind w:firstLineChars="225" w:firstLine="540"/>
        <w:rPr>
          <w:rFonts w:ascii="宋体" w:hAnsi="宋体"/>
          <w:color w:val="000000"/>
          <w:sz w:val="24"/>
        </w:rPr>
      </w:pPr>
    </w:p>
    <w:p w14:paraId="173A3726" w14:textId="77777777" w:rsidR="00D53CAA" w:rsidRDefault="00D53CAA" w:rsidP="00D53CAA">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w:t>
      </w:r>
      <w:r>
        <w:rPr>
          <w:rFonts w:ascii="宋体" w:hAnsi="宋体"/>
          <w:bCs/>
          <w:color w:val="000000"/>
          <w:sz w:val="24"/>
        </w:rPr>
        <w:t>4</w:t>
      </w:r>
      <w:r>
        <w:rPr>
          <w:rFonts w:ascii="宋体" w:hAnsi="宋体" w:hint="eastAsia"/>
          <w:bCs/>
          <w:color w:val="000000"/>
          <w:sz w:val="24"/>
        </w:rPr>
        <w:t>）实验</w:t>
      </w:r>
      <w:r w:rsidRPr="000C6468">
        <w:rPr>
          <w:rFonts w:ascii="宋体" w:hAnsi="宋体" w:hint="eastAsia"/>
          <w:bCs/>
          <w:color w:val="000000"/>
          <w:sz w:val="24"/>
        </w:rPr>
        <w:t>教材（讲义、指导书）</w:t>
      </w:r>
    </w:p>
    <w:p w14:paraId="2F626048" w14:textId="77777777" w:rsidR="00D53CAA" w:rsidRDefault="00D53CAA" w:rsidP="00D53CAA">
      <w:pPr>
        <w:tabs>
          <w:tab w:val="num" w:pos="0"/>
        </w:tabs>
        <w:spacing w:line="320" w:lineRule="exact"/>
        <w:ind w:firstLineChars="225" w:firstLine="540"/>
        <w:rPr>
          <w:rFonts w:ascii="宋体" w:hAnsi="宋体"/>
          <w:bCs/>
          <w:color w:val="000000"/>
          <w:sz w:val="24"/>
        </w:rPr>
      </w:pPr>
      <w:r>
        <w:rPr>
          <w:rFonts w:ascii="宋体" w:hAnsi="宋体" w:hint="eastAsia"/>
          <w:bCs/>
          <w:color w:val="000000"/>
          <w:sz w:val="24"/>
        </w:rPr>
        <w:t>同课程教材。</w:t>
      </w:r>
    </w:p>
    <w:p w14:paraId="3BC03F57" w14:textId="215A618E" w:rsidR="00D53CAA" w:rsidRDefault="00D53CAA" w:rsidP="00D53CAA">
      <w:pPr>
        <w:tabs>
          <w:tab w:val="num" w:pos="0"/>
        </w:tabs>
        <w:spacing w:line="320" w:lineRule="exact"/>
        <w:ind w:firstLineChars="225" w:firstLine="540"/>
        <w:rPr>
          <w:rFonts w:ascii="宋体" w:hAnsi="宋体"/>
          <w:color w:val="000000"/>
          <w:sz w:val="24"/>
        </w:rPr>
      </w:pPr>
    </w:p>
    <w:p w14:paraId="4B5922AE" w14:textId="77777777" w:rsidR="00D53CAA" w:rsidRDefault="00D53CAA" w:rsidP="00D53CAA">
      <w:pPr>
        <w:tabs>
          <w:tab w:val="num" w:pos="0"/>
        </w:tabs>
        <w:spacing w:line="320" w:lineRule="exact"/>
        <w:ind w:firstLineChars="225" w:firstLine="540"/>
        <w:rPr>
          <w:rFonts w:ascii="宋体" w:hAnsi="宋体"/>
          <w:color w:val="000000"/>
          <w:sz w:val="24"/>
        </w:rPr>
      </w:pPr>
      <w:r>
        <w:rPr>
          <w:rFonts w:ascii="宋体" w:hAnsi="宋体" w:hint="eastAsia"/>
          <w:color w:val="000000"/>
          <w:sz w:val="24"/>
        </w:rPr>
        <w:t>（</w:t>
      </w:r>
      <w:r>
        <w:rPr>
          <w:rFonts w:ascii="宋体" w:hAnsi="宋体"/>
          <w:color w:val="000000"/>
          <w:sz w:val="24"/>
        </w:rPr>
        <w:t>5</w:t>
      </w:r>
      <w:r>
        <w:rPr>
          <w:rFonts w:ascii="宋体" w:hAnsi="宋体" w:hint="eastAsia"/>
          <w:color w:val="000000"/>
          <w:sz w:val="24"/>
        </w:rPr>
        <w:t>）实验对课程教学目标的支持</w:t>
      </w:r>
    </w:p>
    <w:p w14:paraId="3EBF2228" w14:textId="4DB23998" w:rsidR="00B04A71" w:rsidRPr="002F2A6C" w:rsidRDefault="00D53CAA" w:rsidP="00D53CAA">
      <w:pPr>
        <w:tabs>
          <w:tab w:val="num" w:pos="0"/>
        </w:tabs>
        <w:spacing w:line="320" w:lineRule="exact"/>
        <w:ind w:firstLineChars="225" w:firstLine="540"/>
        <w:rPr>
          <w:rFonts w:ascii="宋体" w:hAnsi="宋体"/>
          <w:color w:val="000000"/>
          <w:sz w:val="24"/>
        </w:rPr>
      </w:pPr>
      <w:r>
        <w:rPr>
          <w:rFonts w:ascii="宋体" w:hAnsi="宋体" w:hint="eastAsia"/>
          <w:color w:val="000000"/>
          <w:sz w:val="24"/>
        </w:rPr>
        <w:t>实验题目均是以实际应用问题为背景。学生需要综合运用</w:t>
      </w:r>
      <w:r w:rsidRPr="00325CFA">
        <w:rPr>
          <w:rFonts w:ascii="宋体" w:hAnsi="宋体" w:hint="eastAsia"/>
          <w:color w:val="000000"/>
          <w:sz w:val="24"/>
        </w:rPr>
        <w:t>所学的C</w:t>
      </w:r>
      <w:r>
        <w:rPr>
          <w:rFonts w:ascii="宋体" w:hAnsi="宋体" w:hint="eastAsia"/>
          <w:color w:val="000000"/>
          <w:sz w:val="24"/>
        </w:rPr>
        <w:t>语言</w:t>
      </w:r>
      <w:r w:rsidRPr="00325CFA">
        <w:rPr>
          <w:rFonts w:ascii="宋体" w:hAnsi="宋体" w:hint="eastAsia"/>
          <w:color w:val="000000"/>
          <w:sz w:val="24"/>
        </w:rPr>
        <w:t>编程</w:t>
      </w:r>
      <w:r>
        <w:rPr>
          <w:rFonts w:ascii="宋体" w:hAnsi="宋体" w:hint="eastAsia"/>
          <w:color w:val="000000"/>
          <w:sz w:val="24"/>
        </w:rPr>
        <w:t>知识</w:t>
      </w:r>
      <w:r w:rsidRPr="00325CFA">
        <w:rPr>
          <w:rFonts w:ascii="宋体" w:hAnsi="宋体" w:hint="eastAsia"/>
          <w:color w:val="000000"/>
          <w:sz w:val="24"/>
        </w:rPr>
        <w:t>、</w:t>
      </w:r>
      <w:r>
        <w:rPr>
          <w:rFonts w:ascii="宋体" w:hAnsi="宋体" w:hint="eastAsia"/>
          <w:color w:val="000000"/>
          <w:sz w:val="24"/>
        </w:rPr>
        <w:t>软件工程、数据结构及算法</w:t>
      </w:r>
      <w:r w:rsidRPr="00325CFA">
        <w:rPr>
          <w:rFonts w:ascii="宋体" w:hAnsi="宋体" w:hint="eastAsia"/>
          <w:color w:val="000000"/>
          <w:sz w:val="24"/>
        </w:rPr>
        <w:t>等专业基础知识</w:t>
      </w:r>
      <w:r>
        <w:rPr>
          <w:rFonts w:ascii="宋体" w:hAnsi="宋体" w:hint="eastAsia"/>
          <w:color w:val="000000"/>
          <w:sz w:val="24"/>
        </w:rPr>
        <w:t>，使用相应</w:t>
      </w:r>
      <w:r w:rsidRPr="0087068B">
        <w:rPr>
          <w:rFonts w:ascii="宋体" w:hAnsi="宋体" w:hint="eastAsia"/>
          <w:sz w:val="24"/>
        </w:rPr>
        <w:t>工具（</w:t>
      </w:r>
      <w:proofErr w:type="spellStart"/>
      <w:r>
        <w:rPr>
          <w:rFonts w:ascii="宋体" w:hAnsi="宋体" w:hint="eastAsia"/>
          <w:sz w:val="24"/>
        </w:rPr>
        <w:t>gcc</w:t>
      </w:r>
      <w:proofErr w:type="spellEnd"/>
      <w:r>
        <w:rPr>
          <w:rFonts w:ascii="宋体" w:hAnsi="宋体"/>
          <w:sz w:val="24"/>
        </w:rPr>
        <w:t>/</w:t>
      </w:r>
      <w:r>
        <w:rPr>
          <w:rFonts w:ascii="宋体" w:hAnsi="宋体" w:hint="eastAsia"/>
          <w:sz w:val="24"/>
        </w:rPr>
        <w:t>flex/bison</w:t>
      </w:r>
      <w:r w:rsidRPr="0087068B">
        <w:rPr>
          <w:rFonts w:ascii="宋体" w:hAnsi="宋体" w:hint="eastAsia"/>
          <w:sz w:val="24"/>
        </w:rPr>
        <w:t>）进行</w:t>
      </w:r>
      <w:r>
        <w:rPr>
          <w:rFonts w:ascii="宋体" w:hAnsi="宋体" w:hint="eastAsia"/>
          <w:sz w:val="24"/>
        </w:rPr>
        <w:t>编译</w:t>
      </w:r>
      <w:r w:rsidRPr="0087068B">
        <w:rPr>
          <w:rFonts w:ascii="宋体" w:hAnsi="宋体" w:hint="eastAsia"/>
          <w:sz w:val="24"/>
        </w:rPr>
        <w:t>程序</w:t>
      </w:r>
      <w:r>
        <w:rPr>
          <w:rFonts w:ascii="宋体" w:hAnsi="宋体" w:hint="eastAsia"/>
          <w:sz w:val="24"/>
        </w:rPr>
        <w:t>各子程序的设计与</w:t>
      </w:r>
      <w:r w:rsidRPr="0087068B">
        <w:rPr>
          <w:rFonts w:ascii="宋体" w:hAnsi="宋体" w:hint="eastAsia"/>
          <w:sz w:val="24"/>
        </w:rPr>
        <w:t>开发</w:t>
      </w:r>
      <w:r>
        <w:rPr>
          <w:rFonts w:ascii="宋体" w:hAnsi="宋体" w:hint="eastAsia"/>
          <w:sz w:val="24"/>
        </w:rPr>
        <w:t>，并撰写实验报告准确清晰的描述软件结构和功能。以上学习实践过程可以支撑</w:t>
      </w:r>
      <w:r>
        <w:rPr>
          <w:rFonts w:ascii="宋体" w:hAnsi="宋体" w:hint="eastAsia"/>
          <w:bCs/>
          <w:color w:val="000000"/>
          <w:sz w:val="24"/>
        </w:rPr>
        <w:t>课程教学</w:t>
      </w:r>
      <w:r>
        <w:rPr>
          <w:rFonts w:ascii="宋体" w:hAnsi="宋体" w:hint="eastAsia"/>
          <w:bCs/>
          <w:color w:val="000000"/>
          <w:sz w:val="24"/>
        </w:rPr>
        <w:lastRenderedPageBreak/>
        <w:t>目标1、2、3。</w:t>
      </w:r>
    </w:p>
    <w:p w14:paraId="458E2243" w14:textId="77777777" w:rsidR="00B04A71" w:rsidRPr="002F2A6C" w:rsidRDefault="00B04A71" w:rsidP="00B04A71">
      <w:pPr>
        <w:tabs>
          <w:tab w:val="num" w:pos="0"/>
        </w:tabs>
        <w:spacing w:line="320" w:lineRule="exact"/>
        <w:ind w:firstLineChars="225" w:firstLine="540"/>
        <w:rPr>
          <w:rFonts w:ascii="宋体" w:hAnsi="宋体"/>
          <w:color w:val="000000"/>
          <w:sz w:val="24"/>
        </w:rPr>
      </w:pPr>
    </w:p>
    <w:p w14:paraId="78C533FC" w14:textId="77777777" w:rsidR="00B04A71" w:rsidRPr="002F2A6C" w:rsidRDefault="00B04A71" w:rsidP="00B04A71">
      <w:pPr>
        <w:numPr>
          <w:ilvl w:val="0"/>
          <w:numId w:val="1"/>
        </w:numPr>
        <w:tabs>
          <w:tab w:val="clear" w:pos="720"/>
          <w:tab w:val="num" w:pos="540"/>
        </w:tabs>
        <w:spacing w:line="320" w:lineRule="exact"/>
        <w:ind w:left="540" w:hanging="540"/>
        <w:rPr>
          <w:rFonts w:ascii="宋体" w:hAnsi="宋体"/>
          <w:b/>
          <w:bCs/>
          <w:color w:val="000000"/>
          <w:sz w:val="24"/>
        </w:rPr>
      </w:pPr>
      <w:r w:rsidRPr="002F2A6C">
        <w:rPr>
          <w:rFonts w:ascii="宋体" w:hAnsi="宋体" w:hint="eastAsia"/>
          <w:b/>
          <w:bCs/>
          <w:color w:val="000000"/>
          <w:sz w:val="24"/>
        </w:rPr>
        <w:t>能承担此课的教师</w:t>
      </w:r>
    </w:p>
    <w:p w14:paraId="40684DF9" w14:textId="76B0B4A1" w:rsidR="00B04A71" w:rsidRPr="002F2A6C" w:rsidRDefault="00B04A71" w:rsidP="00B04A71">
      <w:pPr>
        <w:tabs>
          <w:tab w:val="num" w:pos="0"/>
        </w:tabs>
        <w:spacing w:line="320" w:lineRule="exact"/>
        <w:ind w:firstLineChars="225" w:firstLine="540"/>
        <w:rPr>
          <w:rFonts w:ascii="宋体" w:hAnsi="宋体"/>
          <w:bCs/>
          <w:color w:val="000000"/>
          <w:sz w:val="24"/>
        </w:rPr>
      </w:pPr>
      <w:r w:rsidRPr="002F2A6C">
        <w:rPr>
          <w:rFonts w:ascii="宋体" w:hAnsi="宋体" w:hint="eastAsia"/>
          <w:color w:val="000000"/>
          <w:sz w:val="24"/>
        </w:rPr>
        <w:t>张敏、刘骥、葛亮、夏云霓</w:t>
      </w:r>
      <w:r w:rsidR="008E0C19">
        <w:rPr>
          <w:rFonts w:ascii="宋体" w:hAnsi="宋体" w:hint="eastAsia"/>
          <w:color w:val="000000"/>
          <w:sz w:val="24"/>
        </w:rPr>
        <w:t>、吴全旺</w:t>
      </w:r>
    </w:p>
    <w:p w14:paraId="7C841402" w14:textId="77777777" w:rsidR="00B04A71" w:rsidRPr="002F2A6C" w:rsidRDefault="00B04A71" w:rsidP="00B04A71">
      <w:pPr>
        <w:spacing w:line="320" w:lineRule="exact"/>
        <w:rPr>
          <w:rFonts w:ascii="宋体" w:hAnsi="宋体"/>
          <w:bCs/>
          <w:color w:val="000000"/>
          <w:sz w:val="24"/>
        </w:rPr>
      </w:pPr>
    </w:p>
    <w:p w14:paraId="720086A9" w14:textId="402419F3" w:rsidR="00B04A71" w:rsidRPr="002F2A6C" w:rsidRDefault="00B04A71" w:rsidP="00B04A71">
      <w:pPr>
        <w:spacing w:line="320" w:lineRule="exact"/>
        <w:ind w:right="360" w:firstLineChars="1400" w:firstLine="3360"/>
        <w:rPr>
          <w:rFonts w:ascii="宋体" w:hAnsi="宋体"/>
          <w:bCs/>
          <w:color w:val="000000"/>
          <w:sz w:val="24"/>
        </w:rPr>
      </w:pPr>
      <w:r w:rsidRPr="002F2A6C">
        <w:rPr>
          <w:rFonts w:ascii="宋体" w:hAnsi="宋体" w:hint="eastAsia"/>
          <w:bCs/>
          <w:color w:val="000000"/>
          <w:sz w:val="24"/>
        </w:rPr>
        <w:t>教学大纲制订者：</w:t>
      </w:r>
      <w:r w:rsidR="004A6B2F">
        <w:rPr>
          <w:rFonts w:ascii="宋体" w:hAnsi="宋体" w:hint="eastAsia"/>
          <w:bCs/>
          <w:color w:val="000000"/>
          <w:sz w:val="24"/>
        </w:rPr>
        <w:t>张敏</w:t>
      </w:r>
    </w:p>
    <w:p w14:paraId="193AFE01" w14:textId="2A2AA159" w:rsidR="00B04A71" w:rsidRPr="002F2A6C" w:rsidRDefault="00B04A71" w:rsidP="00B04A71">
      <w:pPr>
        <w:spacing w:line="320" w:lineRule="exact"/>
        <w:ind w:firstLineChars="1400" w:firstLine="3360"/>
        <w:rPr>
          <w:rFonts w:ascii="宋体" w:hAnsi="宋体"/>
          <w:bCs/>
          <w:color w:val="000000"/>
          <w:sz w:val="24"/>
        </w:rPr>
      </w:pPr>
      <w:r w:rsidRPr="002F2A6C">
        <w:rPr>
          <w:rFonts w:ascii="宋体" w:hAnsi="宋体" w:hint="eastAsia"/>
          <w:bCs/>
          <w:color w:val="000000"/>
          <w:sz w:val="24"/>
        </w:rPr>
        <w:t>教学大纲审定者：</w:t>
      </w:r>
      <w:r w:rsidR="00D53CAA">
        <w:rPr>
          <w:rFonts w:ascii="宋体" w:hAnsi="宋体" w:hint="eastAsia"/>
          <w:bCs/>
          <w:color w:val="000000"/>
          <w:sz w:val="24"/>
        </w:rPr>
        <w:t>朱征宇</w:t>
      </w:r>
    </w:p>
    <w:p w14:paraId="072F228A" w14:textId="77777777" w:rsidR="00B04A71" w:rsidRPr="002F2A6C" w:rsidRDefault="00B04A71" w:rsidP="00B04A71">
      <w:pPr>
        <w:spacing w:line="320" w:lineRule="exact"/>
        <w:rPr>
          <w:rFonts w:ascii="宋体" w:hAnsi="宋体"/>
          <w:bCs/>
          <w:color w:val="000000"/>
          <w:sz w:val="24"/>
        </w:rPr>
      </w:pPr>
    </w:p>
    <w:p w14:paraId="364CC81F" w14:textId="77777777" w:rsidR="00541725" w:rsidRPr="00B04A71" w:rsidRDefault="00541725" w:rsidP="00B04A71"/>
    <w:sectPr w:rsidR="00541725" w:rsidRPr="00B04A71" w:rsidSect="0036244B">
      <w:pgSz w:w="11340" w:h="14742" w:code="9"/>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67C8" w14:textId="77777777" w:rsidR="00C971FD" w:rsidRDefault="00C971FD" w:rsidP="00F93C63">
      <w:r>
        <w:separator/>
      </w:r>
    </w:p>
  </w:endnote>
  <w:endnote w:type="continuationSeparator" w:id="0">
    <w:p w14:paraId="3D6DC8A6" w14:textId="77777777" w:rsidR="00C971FD" w:rsidRDefault="00C971FD" w:rsidP="00F9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iti SC Light">
    <w:panose1 w:val="02000000000000000000"/>
    <w:charset w:val="80"/>
    <w:family w:val="auto"/>
    <w:pitch w:val="variable"/>
    <w:sig w:usb0="8000002F" w:usb1="0807004A" w:usb2="00000010" w:usb3="00000000" w:csb0="003E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3A539" w14:textId="77777777" w:rsidR="00C971FD" w:rsidRDefault="00C971FD" w:rsidP="00F93C63">
      <w:r>
        <w:separator/>
      </w:r>
    </w:p>
  </w:footnote>
  <w:footnote w:type="continuationSeparator" w:id="0">
    <w:p w14:paraId="112898D8" w14:textId="77777777" w:rsidR="00C971FD" w:rsidRDefault="00C971FD" w:rsidP="00F9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CCE"/>
    <w:multiLevelType w:val="hybridMultilevel"/>
    <w:tmpl w:val="B04CF604"/>
    <w:lvl w:ilvl="0" w:tplc="9CB08FE2">
      <w:start w:val="1"/>
      <w:numFmt w:val="japaneseCounting"/>
      <w:lvlText w:val="%1、"/>
      <w:lvlJc w:val="left"/>
      <w:pPr>
        <w:tabs>
          <w:tab w:val="num" w:pos="720"/>
        </w:tabs>
        <w:ind w:left="720" w:hanging="720"/>
      </w:pPr>
      <w:rPr>
        <w:b/>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263982"/>
    <w:multiLevelType w:val="hybridMultilevel"/>
    <w:tmpl w:val="0890FC10"/>
    <w:lvl w:ilvl="0" w:tplc="745C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B42CB1"/>
    <w:multiLevelType w:val="hybridMultilevel"/>
    <w:tmpl w:val="53601A02"/>
    <w:lvl w:ilvl="0" w:tplc="A95EEC6A">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2A4715A7"/>
    <w:multiLevelType w:val="hybridMultilevel"/>
    <w:tmpl w:val="0EF05992"/>
    <w:lvl w:ilvl="0" w:tplc="CD98DF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2FC2D90"/>
    <w:multiLevelType w:val="hybridMultilevel"/>
    <w:tmpl w:val="C848E786"/>
    <w:lvl w:ilvl="0" w:tplc="A80A2CA2">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15:restartNumberingAfterBreak="0">
    <w:nsid w:val="3B4931C1"/>
    <w:multiLevelType w:val="hybridMultilevel"/>
    <w:tmpl w:val="AEBAC65C"/>
    <w:lvl w:ilvl="0" w:tplc="F0081E4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58A7F15"/>
    <w:multiLevelType w:val="hybridMultilevel"/>
    <w:tmpl w:val="0890FC10"/>
    <w:lvl w:ilvl="0" w:tplc="745C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C2437"/>
    <w:multiLevelType w:val="hybridMultilevel"/>
    <w:tmpl w:val="0EF05992"/>
    <w:lvl w:ilvl="0" w:tplc="CD98DF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9802C97"/>
    <w:multiLevelType w:val="hybridMultilevel"/>
    <w:tmpl w:val="EFC4D712"/>
    <w:lvl w:ilvl="0" w:tplc="DF7080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BD76B3A"/>
    <w:multiLevelType w:val="hybridMultilevel"/>
    <w:tmpl w:val="4FF60ACA"/>
    <w:lvl w:ilvl="0" w:tplc="9BA472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77A548D7"/>
    <w:multiLevelType w:val="hybridMultilevel"/>
    <w:tmpl w:val="0890FC10"/>
    <w:lvl w:ilvl="0" w:tplc="745C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21629"/>
    <w:multiLevelType w:val="hybridMultilevel"/>
    <w:tmpl w:val="0890FC10"/>
    <w:lvl w:ilvl="0" w:tplc="745C5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8"/>
  </w:num>
  <w:num w:numId="4">
    <w:abstractNumId w:val="2"/>
  </w:num>
  <w:num w:numId="5">
    <w:abstractNumId w:val="4"/>
  </w:num>
  <w:num w:numId="6">
    <w:abstractNumId w:val="1"/>
  </w:num>
  <w:num w:numId="7">
    <w:abstractNumId w:val="7"/>
  </w:num>
  <w:num w:numId="8">
    <w:abstractNumId w:val="5"/>
  </w:num>
  <w:num w:numId="9">
    <w:abstractNumId w:val="3"/>
  </w:num>
  <w:num w:numId="10">
    <w:abstractNumId w:val="11"/>
  </w:num>
  <w:num w:numId="11">
    <w:abstractNumId w:val="6"/>
  </w:num>
  <w:num w:numId="12">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m@cqu.edu.cn">
    <w15:presenceInfo w15:providerId="None" w15:userId="zm@cqu.edu.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0B"/>
    <w:rsid w:val="00004EF8"/>
    <w:rsid w:val="00007706"/>
    <w:rsid w:val="00011E6E"/>
    <w:rsid w:val="00015E0F"/>
    <w:rsid w:val="00017D8C"/>
    <w:rsid w:val="00024FEC"/>
    <w:rsid w:val="0003290B"/>
    <w:rsid w:val="00036DCD"/>
    <w:rsid w:val="000465CA"/>
    <w:rsid w:val="0007277C"/>
    <w:rsid w:val="00084982"/>
    <w:rsid w:val="00084BA6"/>
    <w:rsid w:val="0009451C"/>
    <w:rsid w:val="00095FAF"/>
    <w:rsid w:val="0009718F"/>
    <w:rsid w:val="000B2D17"/>
    <w:rsid w:val="000B2EA1"/>
    <w:rsid w:val="000B69D2"/>
    <w:rsid w:val="000B760D"/>
    <w:rsid w:val="000C5BFC"/>
    <w:rsid w:val="000D6278"/>
    <w:rsid w:val="000E68C2"/>
    <w:rsid w:val="000F1757"/>
    <w:rsid w:val="000F63E9"/>
    <w:rsid w:val="001015F2"/>
    <w:rsid w:val="001106D7"/>
    <w:rsid w:val="001364D1"/>
    <w:rsid w:val="00144846"/>
    <w:rsid w:val="00144AB2"/>
    <w:rsid w:val="00144D82"/>
    <w:rsid w:val="0015314D"/>
    <w:rsid w:val="00155B6F"/>
    <w:rsid w:val="0016703E"/>
    <w:rsid w:val="001675F5"/>
    <w:rsid w:val="00172B62"/>
    <w:rsid w:val="00174021"/>
    <w:rsid w:val="001764DC"/>
    <w:rsid w:val="0018200A"/>
    <w:rsid w:val="00187C62"/>
    <w:rsid w:val="0019094D"/>
    <w:rsid w:val="001913A1"/>
    <w:rsid w:val="001935FA"/>
    <w:rsid w:val="00196BB9"/>
    <w:rsid w:val="001A34AE"/>
    <w:rsid w:val="001B104B"/>
    <w:rsid w:val="001B7942"/>
    <w:rsid w:val="001B7DDC"/>
    <w:rsid w:val="001C3154"/>
    <w:rsid w:val="001C66A1"/>
    <w:rsid w:val="001D4EB8"/>
    <w:rsid w:val="001D6C6C"/>
    <w:rsid w:val="001E1026"/>
    <w:rsid w:val="001E18F6"/>
    <w:rsid w:val="001E7012"/>
    <w:rsid w:val="001F2B58"/>
    <w:rsid w:val="00203086"/>
    <w:rsid w:val="0020413B"/>
    <w:rsid w:val="0020706D"/>
    <w:rsid w:val="00213669"/>
    <w:rsid w:val="00213944"/>
    <w:rsid w:val="00214FA9"/>
    <w:rsid w:val="00215F14"/>
    <w:rsid w:val="00216A77"/>
    <w:rsid w:val="00221769"/>
    <w:rsid w:val="00222246"/>
    <w:rsid w:val="002238BD"/>
    <w:rsid w:val="002317AC"/>
    <w:rsid w:val="00235271"/>
    <w:rsid w:val="00236180"/>
    <w:rsid w:val="00236A1A"/>
    <w:rsid w:val="00237A6C"/>
    <w:rsid w:val="0024455A"/>
    <w:rsid w:val="0026267E"/>
    <w:rsid w:val="00267E3D"/>
    <w:rsid w:val="00273275"/>
    <w:rsid w:val="00273B99"/>
    <w:rsid w:val="00275AE4"/>
    <w:rsid w:val="00275B7C"/>
    <w:rsid w:val="00276E0F"/>
    <w:rsid w:val="00295773"/>
    <w:rsid w:val="00296D14"/>
    <w:rsid w:val="00297E98"/>
    <w:rsid w:val="002A2BCE"/>
    <w:rsid w:val="002A59D2"/>
    <w:rsid w:val="002A7E25"/>
    <w:rsid w:val="002B1B76"/>
    <w:rsid w:val="002C7517"/>
    <w:rsid w:val="002D551A"/>
    <w:rsid w:val="002D7F6F"/>
    <w:rsid w:val="002E3FCD"/>
    <w:rsid w:val="002F3FE9"/>
    <w:rsid w:val="00302524"/>
    <w:rsid w:val="003200D9"/>
    <w:rsid w:val="00323B3B"/>
    <w:rsid w:val="0032411D"/>
    <w:rsid w:val="00324456"/>
    <w:rsid w:val="00330EFB"/>
    <w:rsid w:val="00332834"/>
    <w:rsid w:val="00333C91"/>
    <w:rsid w:val="00337A2C"/>
    <w:rsid w:val="00337E07"/>
    <w:rsid w:val="003544E0"/>
    <w:rsid w:val="0036244B"/>
    <w:rsid w:val="003630F0"/>
    <w:rsid w:val="00365325"/>
    <w:rsid w:val="00371737"/>
    <w:rsid w:val="003A0E57"/>
    <w:rsid w:val="003A16BF"/>
    <w:rsid w:val="003A37EF"/>
    <w:rsid w:val="003B13ED"/>
    <w:rsid w:val="003B2934"/>
    <w:rsid w:val="003C260C"/>
    <w:rsid w:val="003C4A0E"/>
    <w:rsid w:val="003C7665"/>
    <w:rsid w:val="003E0A03"/>
    <w:rsid w:val="003E2D40"/>
    <w:rsid w:val="003E4F40"/>
    <w:rsid w:val="003E5B97"/>
    <w:rsid w:val="003F3BC5"/>
    <w:rsid w:val="003F6799"/>
    <w:rsid w:val="003F7550"/>
    <w:rsid w:val="00402F08"/>
    <w:rsid w:val="00414D2B"/>
    <w:rsid w:val="00415302"/>
    <w:rsid w:val="00416C3B"/>
    <w:rsid w:val="004226A3"/>
    <w:rsid w:val="00422AD0"/>
    <w:rsid w:val="004268C6"/>
    <w:rsid w:val="00444368"/>
    <w:rsid w:val="00455F4A"/>
    <w:rsid w:val="00456315"/>
    <w:rsid w:val="004621FA"/>
    <w:rsid w:val="00462BE1"/>
    <w:rsid w:val="004722CA"/>
    <w:rsid w:val="004734FC"/>
    <w:rsid w:val="00475E37"/>
    <w:rsid w:val="004779E6"/>
    <w:rsid w:val="00485790"/>
    <w:rsid w:val="00487670"/>
    <w:rsid w:val="004945B5"/>
    <w:rsid w:val="0049518C"/>
    <w:rsid w:val="004978A8"/>
    <w:rsid w:val="004A6B2F"/>
    <w:rsid w:val="004B75E6"/>
    <w:rsid w:val="004C041E"/>
    <w:rsid w:val="004C12AB"/>
    <w:rsid w:val="004C6B71"/>
    <w:rsid w:val="004D0F30"/>
    <w:rsid w:val="004D13A3"/>
    <w:rsid w:val="004D22AD"/>
    <w:rsid w:val="004D41B0"/>
    <w:rsid w:val="004E005E"/>
    <w:rsid w:val="004E376D"/>
    <w:rsid w:val="004E3AE0"/>
    <w:rsid w:val="004E7D11"/>
    <w:rsid w:val="004F40C3"/>
    <w:rsid w:val="004F444E"/>
    <w:rsid w:val="0050212C"/>
    <w:rsid w:val="00506711"/>
    <w:rsid w:val="00511506"/>
    <w:rsid w:val="0051218C"/>
    <w:rsid w:val="00513BE6"/>
    <w:rsid w:val="00513F1F"/>
    <w:rsid w:val="0052399B"/>
    <w:rsid w:val="005309EB"/>
    <w:rsid w:val="00530B9A"/>
    <w:rsid w:val="0053157A"/>
    <w:rsid w:val="00541725"/>
    <w:rsid w:val="00542844"/>
    <w:rsid w:val="00565469"/>
    <w:rsid w:val="0056662C"/>
    <w:rsid w:val="00567BC5"/>
    <w:rsid w:val="005754F1"/>
    <w:rsid w:val="00582CB1"/>
    <w:rsid w:val="005854C4"/>
    <w:rsid w:val="00585DAA"/>
    <w:rsid w:val="00590A2E"/>
    <w:rsid w:val="00596910"/>
    <w:rsid w:val="005A3CA2"/>
    <w:rsid w:val="005B0AB0"/>
    <w:rsid w:val="005B1CEA"/>
    <w:rsid w:val="005B322C"/>
    <w:rsid w:val="005C3B2B"/>
    <w:rsid w:val="005D686D"/>
    <w:rsid w:val="005E1B96"/>
    <w:rsid w:val="005E1E16"/>
    <w:rsid w:val="005E2192"/>
    <w:rsid w:val="005E24BA"/>
    <w:rsid w:val="005F13C7"/>
    <w:rsid w:val="005F46CD"/>
    <w:rsid w:val="005F5446"/>
    <w:rsid w:val="005F61F0"/>
    <w:rsid w:val="005F6A4E"/>
    <w:rsid w:val="0060500D"/>
    <w:rsid w:val="00615596"/>
    <w:rsid w:val="0061727C"/>
    <w:rsid w:val="006234D2"/>
    <w:rsid w:val="00625D6E"/>
    <w:rsid w:val="00630945"/>
    <w:rsid w:val="00630DFA"/>
    <w:rsid w:val="00660D62"/>
    <w:rsid w:val="00670D08"/>
    <w:rsid w:val="006729F6"/>
    <w:rsid w:val="00681FD2"/>
    <w:rsid w:val="0068791D"/>
    <w:rsid w:val="00690656"/>
    <w:rsid w:val="00690DFA"/>
    <w:rsid w:val="006A49F7"/>
    <w:rsid w:val="006A50C0"/>
    <w:rsid w:val="006A7E76"/>
    <w:rsid w:val="006B0212"/>
    <w:rsid w:val="006B1322"/>
    <w:rsid w:val="006B163C"/>
    <w:rsid w:val="006B2E84"/>
    <w:rsid w:val="006B5F7A"/>
    <w:rsid w:val="006C13BB"/>
    <w:rsid w:val="006C5E7A"/>
    <w:rsid w:val="006D3B3C"/>
    <w:rsid w:val="006E3E88"/>
    <w:rsid w:val="006F11B5"/>
    <w:rsid w:val="006F2639"/>
    <w:rsid w:val="006F4886"/>
    <w:rsid w:val="006F4E2F"/>
    <w:rsid w:val="00702CB8"/>
    <w:rsid w:val="00710C2C"/>
    <w:rsid w:val="007258F2"/>
    <w:rsid w:val="0073098D"/>
    <w:rsid w:val="00735F70"/>
    <w:rsid w:val="007367E2"/>
    <w:rsid w:val="007417B1"/>
    <w:rsid w:val="007461C3"/>
    <w:rsid w:val="00746275"/>
    <w:rsid w:val="0075197E"/>
    <w:rsid w:val="00761CF7"/>
    <w:rsid w:val="0076670C"/>
    <w:rsid w:val="007838E5"/>
    <w:rsid w:val="0078486E"/>
    <w:rsid w:val="00790F5B"/>
    <w:rsid w:val="007A1ED1"/>
    <w:rsid w:val="007C0B6C"/>
    <w:rsid w:val="007D11BB"/>
    <w:rsid w:val="007D43B3"/>
    <w:rsid w:val="007D63A4"/>
    <w:rsid w:val="007E5ED0"/>
    <w:rsid w:val="007E62B3"/>
    <w:rsid w:val="007E694F"/>
    <w:rsid w:val="00811498"/>
    <w:rsid w:val="00814CD4"/>
    <w:rsid w:val="008201F5"/>
    <w:rsid w:val="00822F68"/>
    <w:rsid w:val="008331E4"/>
    <w:rsid w:val="008466CA"/>
    <w:rsid w:val="008513A8"/>
    <w:rsid w:val="00865328"/>
    <w:rsid w:val="00865F6A"/>
    <w:rsid w:val="008755DE"/>
    <w:rsid w:val="00877497"/>
    <w:rsid w:val="00880CFD"/>
    <w:rsid w:val="00891C43"/>
    <w:rsid w:val="008C047A"/>
    <w:rsid w:val="008C3B25"/>
    <w:rsid w:val="008D3840"/>
    <w:rsid w:val="008E0C19"/>
    <w:rsid w:val="008E3608"/>
    <w:rsid w:val="008F2E14"/>
    <w:rsid w:val="008F72A5"/>
    <w:rsid w:val="00903671"/>
    <w:rsid w:val="009053E4"/>
    <w:rsid w:val="00906858"/>
    <w:rsid w:val="009235CC"/>
    <w:rsid w:val="00925E32"/>
    <w:rsid w:val="0093000F"/>
    <w:rsid w:val="00933C63"/>
    <w:rsid w:val="009408DC"/>
    <w:rsid w:val="00944298"/>
    <w:rsid w:val="009735C8"/>
    <w:rsid w:val="009841AE"/>
    <w:rsid w:val="00987DD1"/>
    <w:rsid w:val="00994FF4"/>
    <w:rsid w:val="00997895"/>
    <w:rsid w:val="009A4898"/>
    <w:rsid w:val="009B45D0"/>
    <w:rsid w:val="009C1570"/>
    <w:rsid w:val="009D068A"/>
    <w:rsid w:val="009D598C"/>
    <w:rsid w:val="009D5B66"/>
    <w:rsid w:val="009D78C8"/>
    <w:rsid w:val="009D7D62"/>
    <w:rsid w:val="009E1566"/>
    <w:rsid w:val="009E3968"/>
    <w:rsid w:val="009E7751"/>
    <w:rsid w:val="009F291F"/>
    <w:rsid w:val="00A01675"/>
    <w:rsid w:val="00A10A02"/>
    <w:rsid w:val="00A143F7"/>
    <w:rsid w:val="00A25B4E"/>
    <w:rsid w:val="00A36232"/>
    <w:rsid w:val="00A43822"/>
    <w:rsid w:val="00A44808"/>
    <w:rsid w:val="00A50DE4"/>
    <w:rsid w:val="00A51FA5"/>
    <w:rsid w:val="00A551BA"/>
    <w:rsid w:val="00A626DB"/>
    <w:rsid w:val="00A65B3B"/>
    <w:rsid w:val="00A67BD7"/>
    <w:rsid w:val="00A71C12"/>
    <w:rsid w:val="00A744BF"/>
    <w:rsid w:val="00A74D80"/>
    <w:rsid w:val="00A75623"/>
    <w:rsid w:val="00A76C44"/>
    <w:rsid w:val="00A832D9"/>
    <w:rsid w:val="00A842BB"/>
    <w:rsid w:val="00A8460E"/>
    <w:rsid w:val="00A852E7"/>
    <w:rsid w:val="00A86838"/>
    <w:rsid w:val="00A871D5"/>
    <w:rsid w:val="00AC0CEF"/>
    <w:rsid w:val="00AD1F0B"/>
    <w:rsid w:val="00AD6F0E"/>
    <w:rsid w:val="00AD7ED9"/>
    <w:rsid w:val="00AE3052"/>
    <w:rsid w:val="00AE7026"/>
    <w:rsid w:val="00AE7BE0"/>
    <w:rsid w:val="00AF00EE"/>
    <w:rsid w:val="00B04A71"/>
    <w:rsid w:val="00B04B77"/>
    <w:rsid w:val="00B12E30"/>
    <w:rsid w:val="00B248D4"/>
    <w:rsid w:val="00B25B63"/>
    <w:rsid w:val="00B30D71"/>
    <w:rsid w:val="00B31B78"/>
    <w:rsid w:val="00B33CDC"/>
    <w:rsid w:val="00B52335"/>
    <w:rsid w:val="00B541FB"/>
    <w:rsid w:val="00B54E64"/>
    <w:rsid w:val="00B71713"/>
    <w:rsid w:val="00B94B19"/>
    <w:rsid w:val="00B9623A"/>
    <w:rsid w:val="00B96618"/>
    <w:rsid w:val="00B96F88"/>
    <w:rsid w:val="00BA24F1"/>
    <w:rsid w:val="00BA45A8"/>
    <w:rsid w:val="00BB4A4E"/>
    <w:rsid w:val="00BC03E9"/>
    <w:rsid w:val="00BC6259"/>
    <w:rsid w:val="00BC6E91"/>
    <w:rsid w:val="00BD1D38"/>
    <w:rsid w:val="00BD6AF4"/>
    <w:rsid w:val="00BD767E"/>
    <w:rsid w:val="00BE14D3"/>
    <w:rsid w:val="00BE7889"/>
    <w:rsid w:val="00BF26F4"/>
    <w:rsid w:val="00BF5B5E"/>
    <w:rsid w:val="00C04F1D"/>
    <w:rsid w:val="00C20EA9"/>
    <w:rsid w:val="00C23A14"/>
    <w:rsid w:val="00C33A75"/>
    <w:rsid w:val="00C3460B"/>
    <w:rsid w:val="00C34A81"/>
    <w:rsid w:val="00C360BB"/>
    <w:rsid w:val="00C47FE9"/>
    <w:rsid w:val="00C56AAB"/>
    <w:rsid w:val="00C62011"/>
    <w:rsid w:val="00C63E91"/>
    <w:rsid w:val="00C72102"/>
    <w:rsid w:val="00C81F2D"/>
    <w:rsid w:val="00C82466"/>
    <w:rsid w:val="00C94536"/>
    <w:rsid w:val="00C9681B"/>
    <w:rsid w:val="00C971FD"/>
    <w:rsid w:val="00CB2879"/>
    <w:rsid w:val="00CC30B8"/>
    <w:rsid w:val="00CC438B"/>
    <w:rsid w:val="00CC57C5"/>
    <w:rsid w:val="00CC71A4"/>
    <w:rsid w:val="00CD62EB"/>
    <w:rsid w:val="00CD79F9"/>
    <w:rsid w:val="00CE727A"/>
    <w:rsid w:val="00CF064D"/>
    <w:rsid w:val="00CF4411"/>
    <w:rsid w:val="00CF6629"/>
    <w:rsid w:val="00D03D03"/>
    <w:rsid w:val="00D06F1F"/>
    <w:rsid w:val="00D07817"/>
    <w:rsid w:val="00D12859"/>
    <w:rsid w:val="00D34D9C"/>
    <w:rsid w:val="00D46927"/>
    <w:rsid w:val="00D471D8"/>
    <w:rsid w:val="00D5141A"/>
    <w:rsid w:val="00D53CAA"/>
    <w:rsid w:val="00D55314"/>
    <w:rsid w:val="00D5553A"/>
    <w:rsid w:val="00D576E2"/>
    <w:rsid w:val="00D650C7"/>
    <w:rsid w:val="00D7633F"/>
    <w:rsid w:val="00D803BC"/>
    <w:rsid w:val="00D80852"/>
    <w:rsid w:val="00D81982"/>
    <w:rsid w:val="00D82A2E"/>
    <w:rsid w:val="00D82FF4"/>
    <w:rsid w:val="00D86117"/>
    <w:rsid w:val="00D91D9B"/>
    <w:rsid w:val="00D921D3"/>
    <w:rsid w:val="00D95982"/>
    <w:rsid w:val="00DA2276"/>
    <w:rsid w:val="00DA3502"/>
    <w:rsid w:val="00DB2413"/>
    <w:rsid w:val="00DC0D67"/>
    <w:rsid w:val="00DC7602"/>
    <w:rsid w:val="00DE6067"/>
    <w:rsid w:val="00E04171"/>
    <w:rsid w:val="00E425B0"/>
    <w:rsid w:val="00E50873"/>
    <w:rsid w:val="00E50F52"/>
    <w:rsid w:val="00E55645"/>
    <w:rsid w:val="00E569BC"/>
    <w:rsid w:val="00E82CE2"/>
    <w:rsid w:val="00E8654E"/>
    <w:rsid w:val="00EA5F6C"/>
    <w:rsid w:val="00ED0B21"/>
    <w:rsid w:val="00ED4E39"/>
    <w:rsid w:val="00EF5CA4"/>
    <w:rsid w:val="00EF7392"/>
    <w:rsid w:val="00F14BB4"/>
    <w:rsid w:val="00F17B2E"/>
    <w:rsid w:val="00F24ED1"/>
    <w:rsid w:val="00F2734E"/>
    <w:rsid w:val="00F42ECC"/>
    <w:rsid w:val="00F52AC7"/>
    <w:rsid w:val="00F54223"/>
    <w:rsid w:val="00F638A9"/>
    <w:rsid w:val="00F679A1"/>
    <w:rsid w:val="00F77381"/>
    <w:rsid w:val="00F878A6"/>
    <w:rsid w:val="00F90B57"/>
    <w:rsid w:val="00F93C63"/>
    <w:rsid w:val="00F9560F"/>
    <w:rsid w:val="00F96A48"/>
    <w:rsid w:val="00FA6301"/>
    <w:rsid w:val="00FB4A05"/>
    <w:rsid w:val="00FB6FB5"/>
    <w:rsid w:val="00FD323A"/>
    <w:rsid w:val="00FD50C8"/>
    <w:rsid w:val="00FE284B"/>
    <w:rsid w:val="00FF4BB2"/>
    <w:rsid w:val="00FF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A66DF"/>
  <w15:chartTrackingRefBased/>
  <w15:docId w15:val="{A211CB09-0258-DB43-89BE-0B512D0D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BF26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B13ED"/>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uiPriority w:val="9"/>
    <w:qFormat/>
    <w:rsid w:val="000B760D"/>
    <w:pPr>
      <w:widowControl/>
      <w:spacing w:before="100" w:beforeAutospacing="1" w:after="100" w:afterAutospacing="1"/>
      <w:jc w:val="left"/>
      <w:outlineLvl w:val="2"/>
    </w:pPr>
    <w:rPr>
      <w:rFonts w:ascii="Times" w:hAnsi="Times"/>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A65B3B"/>
    <w:rPr>
      <w:strike w:val="0"/>
      <w:dstrike w:val="0"/>
      <w:color w:val="7B7B7B"/>
      <w:u w:val="none"/>
      <w:effect w:val="none"/>
      <w:bdr w:val="none" w:sz="0" w:space="0" w:color="auto" w:frame="1"/>
    </w:rPr>
  </w:style>
  <w:style w:type="paragraph" w:styleId="a4">
    <w:name w:val="header"/>
    <w:basedOn w:val="a"/>
    <w:link w:val="a5"/>
    <w:uiPriority w:val="99"/>
    <w:unhideWhenUsed/>
    <w:rsid w:val="00F93C63"/>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uiPriority w:val="99"/>
    <w:rsid w:val="00F93C63"/>
    <w:rPr>
      <w:kern w:val="2"/>
      <w:sz w:val="18"/>
      <w:szCs w:val="18"/>
    </w:rPr>
  </w:style>
  <w:style w:type="paragraph" w:styleId="a6">
    <w:name w:val="footer"/>
    <w:basedOn w:val="a"/>
    <w:link w:val="a7"/>
    <w:uiPriority w:val="99"/>
    <w:unhideWhenUsed/>
    <w:rsid w:val="00F93C63"/>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F93C63"/>
    <w:rPr>
      <w:kern w:val="2"/>
      <w:sz w:val="18"/>
      <w:szCs w:val="18"/>
    </w:rPr>
  </w:style>
  <w:style w:type="character" w:customStyle="1" w:styleId="30">
    <w:name w:val="标题 3 字符"/>
    <w:link w:val="3"/>
    <w:uiPriority w:val="9"/>
    <w:rsid w:val="000B760D"/>
    <w:rPr>
      <w:rFonts w:ascii="Times" w:hAnsi="Times"/>
      <w:b/>
      <w:bCs/>
      <w:sz w:val="27"/>
      <w:szCs w:val="27"/>
    </w:rPr>
  </w:style>
  <w:style w:type="character" w:customStyle="1" w:styleId="apple-converted-space">
    <w:name w:val="apple-converted-space"/>
    <w:rsid w:val="000B760D"/>
  </w:style>
  <w:style w:type="paragraph" w:customStyle="1" w:styleId="-1">
    <w:name w:val="彩色列表 - 强调文字颜色 1"/>
    <w:basedOn w:val="a"/>
    <w:uiPriority w:val="34"/>
    <w:qFormat/>
    <w:rsid w:val="00B04A71"/>
    <w:pPr>
      <w:ind w:firstLineChars="200" w:firstLine="420"/>
    </w:pPr>
    <w:rPr>
      <w:rFonts w:ascii="Calibri" w:hAnsi="Calibri"/>
      <w:szCs w:val="22"/>
    </w:rPr>
  </w:style>
  <w:style w:type="character" w:styleId="a8">
    <w:name w:val="annotation reference"/>
    <w:uiPriority w:val="99"/>
    <w:semiHidden/>
    <w:unhideWhenUsed/>
    <w:rsid w:val="001D6C6C"/>
    <w:rPr>
      <w:sz w:val="21"/>
      <w:szCs w:val="21"/>
    </w:rPr>
  </w:style>
  <w:style w:type="paragraph" w:styleId="a9">
    <w:name w:val="annotation text"/>
    <w:basedOn w:val="a"/>
    <w:link w:val="aa"/>
    <w:uiPriority w:val="99"/>
    <w:semiHidden/>
    <w:unhideWhenUsed/>
    <w:rsid w:val="001D6C6C"/>
    <w:pPr>
      <w:jc w:val="left"/>
    </w:pPr>
    <w:rPr>
      <w:lang w:val="x-none" w:eastAsia="x-none"/>
    </w:rPr>
  </w:style>
  <w:style w:type="character" w:customStyle="1" w:styleId="aa">
    <w:name w:val="批注文字 字符"/>
    <w:link w:val="a9"/>
    <w:uiPriority w:val="99"/>
    <w:semiHidden/>
    <w:rsid w:val="001D6C6C"/>
    <w:rPr>
      <w:kern w:val="2"/>
      <w:sz w:val="21"/>
      <w:szCs w:val="24"/>
    </w:rPr>
  </w:style>
  <w:style w:type="paragraph" w:styleId="ab">
    <w:name w:val="annotation subject"/>
    <w:basedOn w:val="a9"/>
    <w:next w:val="a9"/>
    <w:link w:val="ac"/>
    <w:uiPriority w:val="99"/>
    <w:semiHidden/>
    <w:unhideWhenUsed/>
    <w:rsid w:val="001D6C6C"/>
    <w:rPr>
      <w:b/>
      <w:bCs/>
    </w:rPr>
  </w:style>
  <w:style w:type="character" w:customStyle="1" w:styleId="ac">
    <w:name w:val="批注主题 字符"/>
    <w:link w:val="ab"/>
    <w:uiPriority w:val="99"/>
    <w:semiHidden/>
    <w:rsid w:val="001D6C6C"/>
    <w:rPr>
      <w:b/>
      <w:bCs/>
      <w:kern w:val="2"/>
      <w:sz w:val="21"/>
      <w:szCs w:val="24"/>
    </w:rPr>
  </w:style>
  <w:style w:type="paragraph" w:styleId="ad">
    <w:name w:val="Balloon Text"/>
    <w:basedOn w:val="a"/>
    <w:link w:val="ae"/>
    <w:uiPriority w:val="99"/>
    <w:semiHidden/>
    <w:unhideWhenUsed/>
    <w:rsid w:val="001D6C6C"/>
    <w:rPr>
      <w:rFonts w:ascii="Heiti SC Light" w:eastAsia="Heiti SC Light"/>
      <w:sz w:val="18"/>
      <w:szCs w:val="18"/>
      <w:lang w:val="x-none" w:eastAsia="x-none"/>
    </w:rPr>
  </w:style>
  <w:style w:type="character" w:customStyle="1" w:styleId="ae">
    <w:name w:val="批注框文本 字符"/>
    <w:link w:val="ad"/>
    <w:uiPriority w:val="99"/>
    <w:semiHidden/>
    <w:rsid w:val="001D6C6C"/>
    <w:rPr>
      <w:rFonts w:ascii="Heiti SC Light" w:eastAsia="Heiti SC Light"/>
      <w:kern w:val="2"/>
      <w:sz w:val="18"/>
      <w:szCs w:val="18"/>
    </w:rPr>
  </w:style>
  <w:style w:type="paragraph" w:customStyle="1" w:styleId="-10">
    <w:name w:val="彩色底纹 - 强调文字颜色 1"/>
    <w:hidden/>
    <w:uiPriority w:val="71"/>
    <w:unhideWhenUsed/>
    <w:rsid w:val="00B25B63"/>
    <w:rPr>
      <w:kern w:val="2"/>
      <w:sz w:val="21"/>
      <w:szCs w:val="24"/>
    </w:rPr>
  </w:style>
  <w:style w:type="paragraph" w:styleId="af">
    <w:name w:val="List Paragraph"/>
    <w:basedOn w:val="a"/>
    <w:uiPriority w:val="34"/>
    <w:qFormat/>
    <w:rsid w:val="00276E0F"/>
    <w:pPr>
      <w:ind w:firstLineChars="200" w:firstLine="420"/>
    </w:pPr>
  </w:style>
  <w:style w:type="character" w:customStyle="1" w:styleId="10">
    <w:name w:val="标题 1 字符"/>
    <w:link w:val="1"/>
    <w:uiPriority w:val="9"/>
    <w:rsid w:val="00BF26F4"/>
    <w:rPr>
      <w:b/>
      <w:bCs/>
      <w:kern w:val="44"/>
      <w:sz w:val="44"/>
      <w:szCs w:val="44"/>
    </w:rPr>
  </w:style>
  <w:style w:type="character" w:customStyle="1" w:styleId="20">
    <w:name w:val="标题 2 字符"/>
    <w:link w:val="2"/>
    <w:uiPriority w:val="9"/>
    <w:semiHidden/>
    <w:rsid w:val="003B13ED"/>
    <w:rPr>
      <w:rFonts w:ascii="等线 Light" w:eastAsia="等线 Light" w:hAnsi="等线 Light" w:cs="Times New Roman"/>
      <w:b/>
      <w:bCs/>
      <w:kern w:val="2"/>
      <w:sz w:val="32"/>
      <w:szCs w:val="32"/>
    </w:rPr>
  </w:style>
  <w:style w:type="character" w:customStyle="1" w:styleId="headtitlename">
    <w:name w:val="head_title_name"/>
    <w:rsid w:val="003B13ED"/>
  </w:style>
  <w:style w:type="table" w:styleId="af0">
    <w:name w:val="Table Grid"/>
    <w:basedOn w:val="a1"/>
    <w:uiPriority w:val="59"/>
    <w:rsid w:val="00DC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2739">
      <w:bodyDiv w:val="1"/>
      <w:marLeft w:val="0"/>
      <w:marRight w:val="0"/>
      <w:marTop w:val="0"/>
      <w:marBottom w:val="0"/>
      <w:divBdr>
        <w:top w:val="none" w:sz="0" w:space="0" w:color="auto"/>
        <w:left w:val="none" w:sz="0" w:space="0" w:color="auto"/>
        <w:bottom w:val="none" w:sz="0" w:space="0" w:color="auto"/>
        <w:right w:val="none" w:sz="0" w:space="0" w:color="auto"/>
      </w:divBdr>
    </w:div>
    <w:div w:id="190262182">
      <w:bodyDiv w:val="1"/>
      <w:marLeft w:val="0"/>
      <w:marRight w:val="0"/>
      <w:marTop w:val="0"/>
      <w:marBottom w:val="0"/>
      <w:divBdr>
        <w:top w:val="none" w:sz="0" w:space="0" w:color="auto"/>
        <w:left w:val="none" w:sz="0" w:space="0" w:color="auto"/>
        <w:bottom w:val="none" w:sz="0" w:space="0" w:color="auto"/>
        <w:right w:val="none" w:sz="0" w:space="0" w:color="auto"/>
      </w:divBdr>
    </w:div>
    <w:div w:id="306982590">
      <w:bodyDiv w:val="1"/>
      <w:marLeft w:val="0"/>
      <w:marRight w:val="0"/>
      <w:marTop w:val="0"/>
      <w:marBottom w:val="0"/>
      <w:divBdr>
        <w:top w:val="none" w:sz="0" w:space="0" w:color="auto"/>
        <w:left w:val="none" w:sz="0" w:space="0" w:color="auto"/>
        <w:bottom w:val="none" w:sz="0" w:space="0" w:color="auto"/>
        <w:right w:val="none" w:sz="0" w:space="0" w:color="auto"/>
      </w:divBdr>
    </w:div>
    <w:div w:id="392437326">
      <w:bodyDiv w:val="1"/>
      <w:marLeft w:val="0"/>
      <w:marRight w:val="0"/>
      <w:marTop w:val="0"/>
      <w:marBottom w:val="0"/>
      <w:divBdr>
        <w:top w:val="none" w:sz="0" w:space="0" w:color="auto"/>
        <w:left w:val="none" w:sz="0" w:space="0" w:color="auto"/>
        <w:bottom w:val="none" w:sz="0" w:space="0" w:color="auto"/>
        <w:right w:val="none" w:sz="0" w:space="0" w:color="auto"/>
      </w:divBdr>
      <w:divsChild>
        <w:div w:id="1031496194">
          <w:marLeft w:val="0"/>
          <w:marRight w:val="0"/>
          <w:marTop w:val="0"/>
          <w:marBottom w:val="0"/>
          <w:divBdr>
            <w:top w:val="none" w:sz="0" w:space="0" w:color="auto"/>
            <w:left w:val="none" w:sz="0" w:space="0" w:color="auto"/>
            <w:bottom w:val="none" w:sz="0" w:space="0" w:color="auto"/>
            <w:right w:val="none" w:sz="0" w:space="0" w:color="auto"/>
          </w:divBdr>
          <w:divsChild>
            <w:div w:id="2026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6326">
      <w:bodyDiv w:val="1"/>
      <w:marLeft w:val="0"/>
      <w:marRight w:val="0"/>
      <w:marTop w:val="0"/>
      <w:marBottom w:val="0"/>
      <w:divBdr>
        <w:top w:val="none" w:sz="0" w:space="0" w:color="auto"/>
        <w:left w:val="none" w:sz="0" w:space="0" w:color="auto"/>
        <w:bottom w:val="none" w:sz="0" w:space="0" w:color="auto"/>
        <w:right w:val="none" w:sz="0" w:space="0" w:color="auto"/>
      </w:divBdr>
    </w:div>
    <w:div w:id="653919278">
      <w:bodyDiv w:val="1"/>
      <w:marLeft w:val="0"/>
      <w:marRight w:val="0"/>
      <w:marTop w:val="0"/>
      <w:marBottom w:val="0"/>
      <w:divBdr>
        <w:top w:val="none" w:sz="0" w:space="0" w:color="auto"/>
        <w:left w:val="none" w:sz="0" w:space="0" w:color="auto"/>
        <w:bottom w:val="none" w:sz="0" w:space="0" w:color="auto"/>
        <w:right w:val="none" w:sz="0" w:space="0" w:color="auto"/>
      </w:divBdr>
    </w:div>
    <w:div w:id="1067610363">
      <w:bodyDiv w:val="1"/>
      <w:marLeft w:val="0"/>
      <w:marRight w:val="0"/>
      <w:marTop w:val="0"/>
      <w:marBottom w:val="0"/>
      <w:divBdr>
        <w:top w:val="none" w:sz="0" w:space="0" w:color="auto"/>
        <w:left w:val="none" w:sz="0" w:space="0" w:color="auto"/>
        <w:bottom w:val="none" w:sz="0" w:space="0" w:color="auto"/>
        <w:right w:val="none" w:sz="0" w:space="0" w:color="auto"/>
      </w:divBdr>
    </w:div>
    <w:div w:id="1161576461">
      <w:bodyDiv w:val="1"/>
      <w:marLeft w:val="0"/>
      <w:marRight w:val="0"/>
      <w:marTop w:val="0"/>
      <w:marBottom w:val="0"/>
      <w:divBdr>
        <w:top w:val="none" w:sz="0" w:space="0" w:color="auto"/>
        <w:left w:val="none" w:sz="0" w:space="0" w:color="auto"/>
        <w:bottom w:val="none" w:sz="0" w:space="0" w:color="auto"/>
        <w:right w:val="none" w:sz="0" w:space="0" w:color="auto"/>
      </w:divBdr>
    </w:div>
    <w:div w:id="1242106429">
      <w:bodyDiv w:val="1"/>
      <w:marLeft w:val="0"/>
      <w:marRight w:val="0"/>
      <w:marTop w:val="0"/>
      <w:marBottom w:val="0"/>
      <w:divBdr>
        <w:top w:val="none" w:sz="0" w:space="0" w:color="auto"/>
        <w:left w:val="none" w:sz="0" w:space="0" w:color="auto"/>
        <w:bottom w:val="none" w:sz="0" w:space="0" w:color="auto"/>
        <w:right w:val="none" w:sz="0" w:space="0" w:color="auto"/>
      </w:divBdr>
    </w:div>
    <w:div w:id="1537427187">
      <w:bodyDiv w:val="1"/>
      <w:marLeft w:val="0"/>
      <w:marRight w:val="0"/>
      <w:marTop w:val="0"/>
      <w:marBottom w:val="0"/>
      <w:divBdr>
        <w:top w:val="none" w:sz="0" w:space="0" w:color="auto"/>
        <w:left w:val="none" w:sz="0" w:space="0" w:color="auto"/>
        <w:bottom w:val="none" w:sz="0" w:space="0" w:color="auto"/>
        <w:right w:val="none" w:sz="0" w:space="0" w:color="auto"/>
      </w:divBdr>
    </w:div>
    <w:div w:id="1736050951">
      <w:bodyDiv w:val="1"/>
      <w:marLeft w:val="0"/>
      <w:marRight w:val="0"/>
      <w:marTop w:val="0"/>
      <w:marBottom w:val="0"/>
      <w:divBdr>
        <w:top w:val="none" w:sz="0" w:space="0" w:color="auto"/>
        <w:left w:val="none" w:sz="0" w:space="0" w:color="auto"/>
        <w:bottom w:val="none" w:sz="0" w:space="0" w:color="auto"/>
        <w:right w:val="none" w:sz="0" w:space="0" w:color="auto"/>
      </w:divBdr>
    </w:div>
    <w:div w:id="183868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773</Words>
  <Characters>4407</Characters>
  <Application>Microsoft Office Word</Application>
  <DocSecurity>0</DocSecurity>
  <Lines>36</Lines>
  <Paragraphs>10</Paragraphs>
  <ScaleCrop>false</ScaleCrop>
  <Company>luojun</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数据库系统课程教学大纲</dc:title>
  <dc:subject/>
  <dc:creator>luojun</dc:creator>
  <cp:keywords/>
  <dc:description/>
  <cp:lastModifiedBy>葛 亮</cp:lastModifiedBy>
  <cp:revision>4</cp:revision>
  <cp:lastPrinted>2005-05-19T12:11:00Z</cp:lastPrinted>
  <dcterms:created xsi:type="dcterms:W3CDTF">2019-03-16T14:02:00Z</dcterms:created>
  <dcterms:modified xsi:type="dcterms:W3CDTF">2019-03-24T08:10:00Z</dcterms:modified>
</cp:coreProperties>
</file>