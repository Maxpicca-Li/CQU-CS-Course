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2B6" w:rsidRDefault="001362B6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:rsidR="001362B6" w:rsidRDefault="001362B6">
      <w:pPr>
        <w:rPr>
          <w:b/>
          <w:bCs/>
          <w:sz w:val="28"/>
        </w:rPr>
      </w:pPr>
    </w:p>
    <w:p w:rsidR="001362B6" w:rsidRDefault="001362B6">
      <w:pPr>
        <w:rPr>
          <w:b/>
          <w:bCs/>
          <w:sz w:val="28"/>
        </w:rPr>
      </w:pPr>
    </w:p>
    <w:p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="00761AA6" w:rsidRPr="00761AA6">
        <w:rPr>
          <w:rFonts w:hint="eastAsia"/>
          <w:b/>
          <w:bCs/>
          <w:sz w:val="32"/>
          <w:szCs w:val="32"/>
          <w:u w:val="single"/>
        </w:rPr>
        <w:t>数学实验</w:t>
      </w:r>
      <w:r w:rsidR="00761AA6" w:rsidRPr="00761AA6">
        <w:rPr>
          <w:rFonts w:hint="eastAsia"/>
          <w:b/>
          <w:bCs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:rsidR="001362B6" w:rsidRDefault="001362B6">
      <w:pPr>
        <w:rPr>
          <w:b/>
          <w:bCs/>
          <w:szCs w:val="21"/>
        </w:rPr>
      </w:pPr>
    </w:p>
    <w:p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</w:t>
      </w:r>
      <w:r w:rsidR="00C82A5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 w:rsidR="00C82A5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实验室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="00761AA6">
        <w:rPr>
          <w:rFonts w:hint="eastAsia"/>
          <w:b/>
          <w:bCs/>
          <w:sz w:val="32"/>
          <w:szCs w:val="32"/>
          <w:u w:val="single"/>
        </w:rPr>
        <w:t>第一实验室</w:t>
      </w:r>
      <w:r w:rsidR="00761AA6">
        <w:rPr>
          <w:b/>
          <w:bCs/>
          <w:sz w:val="32"/>
          <w:szCs w:val="32"/>
          <w:u w:val="single"/>
        </w:rPr>
        <w:t xml:space="preserve">DS1407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:rsidR="001362B6" w:rsidRDefault="001362B6">
      <w:pPr>
        <w:rPr>
          <w:b/>
          <w:bCs/>
          <w:szCs w:val="21"/>
        </w:rPr>
      </w:pPr>
    </w:p>
    <w:p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 w:rsidR="00C82A5B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155">
        <w:rPr>
          <w:rFonts w:hint="eastAsia"/>
          <w:b/>
          <w:bCs/>
          <w:sz w:val="32"/>
          <w:szCs w:val="32"/>
          <w:u w:val="single"/>
        </w:rPr>
        <w:t>计算机学院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155">
        <w:rPr>
          <w:rFonts w:hint="eastAsia"/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155">
        <w:rPr>
          <w:rFonts w:hint="eastAsia"/>
          <w:b/>
          <w:bCs/>
          <w:sz w:val="32"/>
          <w:szCs w:val="32"/>
          <w:u w:val="single"/>
        </w:rPr>
        <w:t>计卓</w:t>
      </w:r>
      <w:r w:rsidR="00762155">
        <w:rPr>
          <w:rFonts w:hint="eastAsia"/>
          <w:b/>
          <w:bCs/>
          <w:sz w:val="32"/>
          <w:szCs w:val="32"/>
          <w:u w:val="single"/>
        </w:rPr>
        <w:t>02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:rsidR="001362B6" w:rsidRDefault="001362B6">
      <w:pPr>
        <w:rPr>
          <w:b/>
          <w:bCs/>
          <w:szCs w:val="21"/>
        </w:rPr>
      </w:pPr>
    </w:p>
    <w:p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 w:rsidR="00432AD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C82A5B">
        <w:rPr>
          <w:rFonts w:hint="eastAsia"/>
          <w:b/>
          <w:bCs/>
          <w:sz w:val="32"/>
          <w:szCs w:val="32"/>
          <w:u w:val="single"/>
        </w:rPr>
        <w:t>李燕琴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C82A5B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7117E">
        <w:rPr>
          <w:rFonts w:hint="eastAsia"/>
          <w:b/>
          <w:bCs/>
          <w:sz w:val="32"/>
          <w:szCs w:val="32"/>
          <w:u w:val="single"/>
        </w:rPr>
        <w:t>20195633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1362B6" w:rsidRDefault="001362B6">
      <w:pPr>
        <w:rPr>
          <w:b/>
          <w:bCs/>
          <w:szCs w:val="21"/>
        </w:rPr>
      </w:pPr>
    </w:p>
    <w:p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 w:rsidR="00432AD9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CF16D0">
        <w:rPr>
          <w:rFonts w:hint="eastAsia"/>
          <w:b/>
          <w:bCs/>
          <w:sz w:val="32"/>
          <w:szCs w:val="32"/>
          <w:u w:val="single"/>
        </w:rPr>
        <w:t>2020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CF16D0">
        <w:rPr>
          <w:rFonts w:hint="eastAsia"/>
          <w:b/>
          <w:bCs/>
          <w:sz w:val="32"/>
          <w:szCs w:val="32"/>
          <w:u w:val="single"/>
        </w:rPr>
        <w:t>2021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CF16D0"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学期</w:t>
      </w:r>
    </w:p>
    <w:p w:rsidR="001362B6" w:rsidRDefault="001362B6">
      <w:pPr>
        <w:rPr>
          <w:b/>
          <w:bCs/>
          <w:sz w:val="32"/>
          <w:szCs w:val="32"/>
        </w:rPr>
      </w:pPr>
    </w:p>
    <w:p w:rsidR="001362B6" w:rsidRDefault="001362B6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1362B6">
        <w:trPr>
          <w:cantSplit/>
          <w:trHeight w:val="750"/>
        </w:trPr>
        <w:tc>
          <w:tcPr>
            <w:tcW w:w="1620" w:type="dxa"/>
          </w:tcPr>
          <w:p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362B6">
        <w:trPr>
          <w:cantSplit/>
          <w:trHeight w:val="761"/>
        </w:trPr>
        <w:tc>
          <w:tcPr>
            <w:tcW w:w="1620" w:type="dxa"/>
          </w:tcPr>
          <w:p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1362B6" w:rsidRDefault="001362B6">
      <w:pPr>
        <w:rPr>
          <w:b/>
          <w:bCs/>
          <w:sz w:val="32"/>
          <w:szCs w:val="32"/>
        </w:rPr>
      </w:pPr>
    </w:p>
    <w:p w:rsidR="001362B6" w:rsidRDefault="001362B6">
      <w:pPr>
        <w:rPr>
          <w:b/>
          <w:bCs/>
          <w:sz w:val="32"/>
          <w:szCs w:val="32"/>
        </w:rPr>
      </w:pPr>
    </w:p>
    <w:p w:rsidR="001362B6" w:rsidRDefault="001362B6">
      <w:pPr>
        <w:ind w:firstLineChars="900" w:firstLine="2891"/>
        <w:rPr>
          <w:b/>
          <w:bCs/>
          <w:sz w:val="32"/>
          <w:szCs w:val="32"/>
        </w:rPr>
      </w:pPr>
    </w:p>
    <w:p w:rsidR="001362B6" w:rsidRDefault="001362B6">
      <w:pPr>
        <w:ind w:firstLineChars="900" w:firstLine="289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学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与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统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计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院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制</w:t>
      </w:r>
    </w:p>
    <w:p w:rsidR="001362B6" w:rsidRDefault="001362B6">
      <w:pPr>
        <w:spacing w:line="480" w:lineRule="exact"/>
        <w:rPr>
          <w:rFonts w:ascii="黑体" w:eastAsia="黑体"/>
          <w:b/>
          <w:sz w:val="32"/>
          <w:szCs w:val="20"/>
        </w:rPr>
      </w:pPr>
    </w:p>
    <w:p w:rsidR="001362B6" w:rsidRDefault="001362B6">
      <w:pPr>
        <w:ind w:leftChars="-257" w:left="-540" w:rightChars="-244" w:right="-512"/>
        <w:rPr>
          <w:rFonts w:eastAsia="黑体"/>
          <w:b/>
          <w:sz w:val="28"/>
          <w:szCs w:val="20"/>
        </w:rPr>
      </w:pPr>
      <w:r>
        <w:rPr>
          <w:rFonts w:eastAsia="黑体" w:hint="eastAsia"/>
          <w:b/>
          <w:sz w:val="28"/>
        </w:rPr>
        <w:lastRenderedPageBreak/>
        <w:t>开课学院、实验室：</w:t>
      </w:r>
      <w:r>
        <w:rPr>
          <w:rFonts w:eastAsia="黑体"/>
          <w:b/>
          <w:sz w:val="28"/>
        </w:rPr>
        <w:t xml:space="preserve"> </w:t>
      </w:r>
      <w:r>
        <w:rPr>
          <w:rFonts w:eastAsia="黑体"/>
          <w:b/>
        </w:rPr>
        <w:t xml:space="preserve"> </w:t>
      </w:r>
      <w:r w:rsidR="00636170">
        <w:rPr>
          <w:rFonts w:eastAsia="黑体" w:hint="eastAsia"/>
          <w:b/>
        </w:rPr>
        <w:t>数统学院</w:t>
      </w:r>
      <w:r w:rsidR="00636170">
        <w:rPr>
          <w:rFonts w:eastAsia="黑体" w:hint="eastAsia"/>
          <w:b/>
        </w:rPr>
        <w:t>D</w:t>
      </w:r>
      <w:r w:rsidR="00636170">
        <w:rPr>
          <w:rFonts w:eastAsia="黑体"/>
          <w:b/>
        </w:rPr>
        <w:t>S1407</w:t>
      </w:r>
      <w:r>
        <w:rPr>
          <w:rFonts w:eastAsia="黑体" w:hint="eastAsia"/>
          <w:b/>
        </w:rPr>
        <w:t xml:space="preserve">  </w:t>
      </w:r>
      <w:r w:rsidR="00247E31">
        <w:rPr>
          <w:rFonts w:eastAsia="黑体"/>
          <w:b/>
        </w:rPr>
        <w:t xml:space="preserve">          </w:t>
      </w:r>
      <w:r>
        <w:rPr>
          <w:rFonts w:eastAsia="黑体" w:hint="eastAsia"/>
          <w:b/>
          <w:sz w:val="28"/>
          <w:szCs w:val="28"/>
        </w:rPr>
        <w:t>实验时间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：</w:t>
      </w:r>
      <w:r>
        <w:rPr>
          <w:rFonts w:eastAsia="黑体"/>
          <w:b/>
        </w:rPr>
        <w:t xml:space="preserve">  </w:t>
      </w:r>
      <w:r w:rsidR="00636170">
        <w:rPr>
          <w:rFonts w:eastAsia="黑体"/>
          <w:b/>
        </w:rPr>
        <w:t>2021</w:t>
      </w:r>
      <w:r>
        <w:rPr>
          <w:rFonts w:eastAsia="黑体" w:hint="eastAsia"/>
          <w:b/>
          <w:sz w:val="28"/>
        </w:rPr>
        <w:t>年</w:t>
      </w:r>
      <w:r w:rsidR="00636170">
        <w:rPr>
          <w:rFonts w:eastAsia="黑体" w:hint="eastAsia"/>
          <w:b/>
          <w:sz w:val="28"/>
        </w:rPr>
        <w:t>0</w:t>
      </w:r>
      <w:r w:rsidR="00636170">
        <w:rPr>
          <w:rFonts w:eastAsia="黑体"/>
          <w:b/>
          <w:sz w:val="28"/>
        </w:rPr>
        <w:t>3</w:t>
      </w:r>
      <w:r>
        <w:rPr>
          <w:rFonts w:eastAsia="黑体" w:hint="eastAsia"/>
          <w:b/>
          <w:sz w:val="28"/>
        </w:rPr>
        <w:t>月</w:t>
      </w:r>
      <w:r w:rsidR="00636170">
        <w:rPr>
          <w:rFonts w:eastAsia="黑体"/>
          <w:b/>
          <w:sz w:val="28"/>
        </w:rPr>
        <w:t>28</w:t>
      </w:r>
      <w:r>
        <w:rPr>
          <w:rFonts w:eastAsia="黑体" w:hint="eastAsia"/>
          <w:b/>
          <w:sz w:val="28"/>
        </w:rPr>
        <w:t>日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0"/>
        <w:gridCol w:w="1261"/>
        <w:gridCol w:w="2461"/>
        <w:gridCol w:w="600"/>
        <w:gridCol w:w="540"/>
        <w:gridCol w:w="540"/>
        <w:gridCol w:w="540"/>
        <w:gridCol w:w="540"/>
      </w:tblGrid>
      <w:tr w:rsidR="001362B6" w:rsidTr="00565C82">
        <w:trPr>
          <w:cantSplit/>
          <w:trHeight w:val="291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课程</w:t>
            </w:r>
          </w:p>
          <w:p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5B1222" w:rsidP="00565C82">
            <w:pPr>
              <w:spacing w:line="48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数学实验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  <w:p w:rsidR="001362B6" w:rsidRDefault="001362B6" w:rsidP="00565C82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247E31" w:rsidP="00565C82">
            <w:pPr>
              <w:spacing w:line="480" w:lineRule="exact"/>
              <w:ind w:left="-42" w:right="-51"/>
              <w:jc w:val="center"/>
              <w:rPr>
                <w:b/>
                <w:bCs/>
                <w:szCs w:val="20"/>
              </w:rPr>
            </w:pPr>
            <w:r w:rsidRPr="00247E31">
              <w:rPr>
                <w:rFonts w:hint="eastAsia"/>
                <w:b/>
                <w:bCs/>
                <w:szCs w:val="20"/>
              </w:rPr>
              <w:t>拟合与多元线性回归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ind w:right="-51" w:firstLineChars="294" w:firstLine="62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实验项目类型</w:t>
            </w:r>
          </w:p>
        </w:tc>
      </w:tr>
      <w:tr w:rsidR="001362B6" w:rsidTr="00565C82">
        <w:trPr>
          <w:cantSplit/>
          <w:trHeight w:val="270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80" w:lineRule="exact"/>
              <w:ind w:left="-42" w:right="-51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80" w:lineRule="exact"/>
              <w:ind w:left="-42" w:right="-51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360" w:lineRule="auto"/>
              <w:ind w:right="-5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验证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360" w:lineRule="auto"/>
              <w:ind w:right="-5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演示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360" w:lineRule="auto"/>
              <w:ind w:right="-5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综合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360" w:lineRule="auto"/>
              <w:ind w:right="-5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设计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360" w:lineRule="auto"/>
              <w:ind w:right="-5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1362B6" w:rsidTr="00565C82">
        <w:trPr>
          <w:trHeight w:val="195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</w:t>
            </w:r>
          </w:p>
          <w:p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F95E03" w:rsidP="00565C82">
            <w:pPr>
              <w:spacing w:line="48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龚劬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80" w:lineRule="auto"/>
              <w:ind w:right="-51" w:firstLineChars="49" w:firstLine="103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成</w:t>
            </w:r>
            <w:r>
              <w:rPr>
                <w:rFonts w:hint="eastAsia"/>
                <w:b/>
                <w:bCs/>
                <w:szCs w:val="20"/>
              </w:rPr>
              <w:t xml:space="preserve">   </w:t>
            </w:r>
            <w:r>
              <w:rPr>
                <w:rFonts w:hint="eastAsia"/>
                <w:b/>
                <w:bCs/>
                <w:szCs w:val="20"/>
              </w:rPr>
              <w:t>绩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80" w:lineRule="exact"/>
              <w:ind w:left="-42" w:right="-51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80" w:lineRule="exact"/>
              <w:ind w:right="-51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80" w:lineRule="exact"/>
              <w:ind w:right="-51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80" w:lineRule="exact"/>
              <w:ind w:right="-51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80" w:lineRule="exact"/>
              <w:ind w:right="-51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62B6" w:rsidRDefault="001362B6" w:rsidP="00565C82">
            <w:pPr>
              <w:spacing w:line="480" w:lineRule="exact"/>
              <w:ind w:right="-51"/>
              <w:jc w:val="center"/>
              <w:rPr>
                <w:b/>
                <w:bCs/>
                <w:szCs w:val="20"/>
              </w:rPr>
            </w:pPr>
          </w:p>
        </w:tc>
      </w:tr>
      <w:tr w:rsidR="001362B6">
        <w:trPr>
          <w:trHeight w:val="9274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2B6" w:rsidRPr="00954403" w:rsidRDefault="001362B6">
            <w:pPr>
              <w:spacing w:line="480" w:lineRule="exact"/>
              <w:ind w:right="-51"/>
              <w:rPr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实验目的</w:t>
            </w:r>
          </w:p>
          <w:p w:rsidR="001362B6" w:rsidRDefault="001362B6">
            <w:pPr>
              <w:spacing w:line="480" w:lineRule="exact"/>
              <w:ind w:leftChars="-20" w:left="-42" w:right="-51" w:firstLineChars="200" w:firstLine="420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5号宋体</w:t>
            </w:r>
          </w:p>
          <w:p w:rsidR="00714892" w:rsidRPr="00954403" w:rsidRDefault="00714892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 w:rsidR="00BE35B8">
              <w:rPr>
                <w:rFonts w:eastAsia="黑体" w:hint="eastAsia"/>
                <w:bCs/>
                <w:sz w:val="28"/>
                <w:szCs w:val="28"/>
              </w:rPr>
              <w:t>1</w:t>
            </w:r>
            <w:r w:rsidR="0015766E" w:rsidRPr="00421936">
              <w:rPr>
                <w:rFonts w:hint="eastAsia"/>
                <w:b/>
                <w:bCs/>
                <w:sz w:val="24"/>
              </w:rPr>
              <w:t>拟合多项式</w:t>
            </w:r>
          </w:p>
          <w:p w:rsidR="001362B6" w:rsidRPr="00954403" w:rsidRDefault="00A21556" w:rsidP="00954403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:rsidR="009F3B3F" w:rsidRDefault="0046546C" w:rsidP="00954403">
            <w:pPr>
              <w:spacing w:line="480" w:lineRule="exact"/>
              <w:ind w:leftChars="-20" w:left="-42" w:right="-51" w:firstLineChars="200" w:firstLine="420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对文件中的</w:t>
            </w:r>
            <w:r w:rsidR="009F3B3F" w:rsidRPr="009F3B3F">
              <w:rPr>
                <w:rFonts w:ascii="宋体" w:hAnsi="宋体" w:hint="eastAsia"/>
                <w:bCs/>
                <w:szCs w:val="20"/>
              </w:rPr>
              <w:t>x和y两个变量。编写脚本对其做第一、第二、第三、第四和第五次多项式拟合。仿照下图，用蓝色的点绘制x和y的散点图，然后在同一坐标系下，用不同颜色绘制多项式拟合曲线，并在合适的位置加入标注(xlabel,ylabel,legend)。要想获得拟合预测的误差估计，你需要用到polyfit（[P,S,MU] = polyfit(X,Y,N)）的第3输出MU：x的均值MU(1)和标准差MU(2)，详见help。x的均值和标准差可以对数据标准化（XHAT = (X-MU(1))/MU(2)），使其均值为0，方差为1。这个标准化变换改进了多项式和拟合算法的数值特性。还需要使用与之搭配的polyval（[Y,DELTA] = polyval(P,X,S,MU)）,该函数需要输入polyfit返回的S和 MU来计算拟合误差DELTA。</w:t>
            </w:r>
            <w:r w:rsidR="009F3B3F">
              <w:rPr>
                <w:rFonts w:ascii="宋体" w:hAnsi="宋体" w:hint="eastAsia"/>
                <w:bCs/>
                <w:szCs w:val="20"/>
              </w:rPr>
              <w:t xml:space="preserve"> </w:t>
            </w:r>
            <w:r w:rsidR="009F3B3F">
              <w:rPr>
                <w:rFonts w:ascii="宋体" w:hAnsi="宋体"/>
                <w:bCs/>
                <w:szCs w:val="20"/>
              </w:rPr>
              <w:t xml:space="preserve"> </w:t>
            </w:r>
          </w:p>
          <w:p w:rsidR="001362B6" w:rsidRPr="00391F7F" w:rsidRDefault="00391F7F" w:rsidP="0095440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load 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randomData.mat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plot(x,y,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"k."</w:t>
            </w: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legend(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"Data"</w:t>
            </w: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'Position'</w:t>
            </w: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,[0.671309522208713 0.174365079989509 0.158214287315096 0.244047624497187]);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hold 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on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i=1:5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[beta2,s,mu]=polyfit(x,y,i);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[y0,delta]=polyval(beta2,x,s,mu);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plot(x,y0,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"DisplayName"</w:t>
            </w: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"Order"</w:t>
            </w: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+i);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title(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"Polyfit to noisy data"</w:t>
            </w: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ylabel(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"Y"</w:t>
            </w: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8D21AC" w:rsidRPr="008D21AC" w:rsidRDefault="008D21AC" w:rsidP="008D21AC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xlabel(</w:t>
            </w:r>
            <w:r w:rsidRPr="008D21AC">
              <w:rPr>
                <w:rFonts w:ascii="Consolas" w:hAnsi="Consolas" w:cs="宋体"/>
                <w:color w:val="A020F0"/>
                <w:kern w:val="0"/>
                <w:szCs w:val="21"/>
              </w:rPr>
              <w:t>"X"</w:t>
            </w:r>
            <w:r w:rsidRPr="008D21AC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1362B6" w:rsidRDefault="001362B6">
            <w:pPr>
              <w:spacing w:line="480" w:lineRule="exact"/>
              <w:ind w:left="-42" w:right="-51"/>
              <w:rPr>
                <w:rFonts w:ascii="宋体" w:hAnsi="宋体"/>
                <w:bCs/>
                <w:szCs w:val="20"/>
              </w:rPr>
            </w:pPr>
          </w:p>
          <w:p w:rsidR="00BE35B8" w:rsidRDefault="00BE35B8" w:rsidP="00BE35B8">
            <w:pPr>
              <w:spacing w:line="480" w:lineRule="exact"/>
              <w:ind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:rsidR="00A7256A" w:rsidRDefault="00A7256A" w:rsidP="008133B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实验结果如下图</w:t>
            </w:r>
            <w:r w:rsidR="00F02F31">
              <w:rPr>
                <w:rFonts w:hint="eastAsia"/>
              </w:rPr>
              <w:t>：</w:t>
            </w:r>
            <w:r w:rsidR="00AB6A3E">
              <w:rPr>
                <w:rFonts w:hint="eastAsia"/>
              </w:rPr>
              <w:t>可以看出，</w:t>
            </w:r>
            <w:r w:rsidR="0043118F">
              <w:rPr>
                <w:rFonts w:hint="eastAsia"/>
              </w:rPr>
              <w:t>第五多项式的拟合效果最好，</w:t>
            </w:r>
            <w:r w:rsidR="00F00D99">
              <w:rPr>
                <w:rFonts w:hint="eastAsia"/>
              </w:rPr>
              <w:t>其次是第四多项式，</w:t>
            </w:r>
            <w:r w:rsidR="0043118F">
              <w:rPr>
                <w:rFonts w:hint="eastAsia"/>
              </w:rPr>
              <w:t>之后依次递减</w:t>
            </w:r>
            <w:r w:rsidR="00566765">
              <w:rPr>
                <w:rFonts w:hint="eastAsia"/>
              </w:rPr>
              <w:t>，符合实验预期</w:t>
            </w:r>
            <w:r w:rsidR="00F00D99">
              <w:rPr>
                <w:rFonts w:hint="eastAsia"/>
              </w:rPr>
              <w:t>。</w:t>
            </w:r>
          </w:p>
          <w:p w:rsidR="008D21AC" w:rsidRDefault="008D21AC" w:rsidP="008D21AC">
            <w:pPr>
              <w:keepNext/>
              <w:jc w:val="center"/>
            </w:pPr>
            <w:r w:rsidRPr="008D21AC">
              <w:rPr>
                <w:rFonts w:eastAsia="黑体"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6F2374C" wp14:editId="35402664">
                  <wp:extent cx="3617280" cy="2880000"/>
                  <wp:effectExtent l="0" t="0" r="2540" b="0"/>
                  <wp:docPr id="6" name="图片 6" descr="D:\2021study\1.课程学习\04-数学实验\hw_Ex\实验6-拟合与线性回归练习\n项式拟合结果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2021study\1.课程学习\04-数学实验\hw_Ex\实验6-拟合与线性回归练习\n项式拟合结果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728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40B3" w:rsidRDefault="008D21AC" w:rsidP="008D21AC">
            <w:pPr>
              <w:pStyle w:val="a6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项式拟合结果，</w:t>
            </w:r>
            <w:r>
              <w:rPr>
                <w:rFonts w:hint="eastAsia"/>
              </w:rPr>
              <w:t>n</w:t>
            </w:r>
            <w:r>
              <w:t>=1,2,3,4,5</w:t>
            </w:r>
          </w:p>
          <w:p w:rsidR="00A97B69" w:rsidRDefault="00A97B69" w:rsidP="00BE35B8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</w:p>
          <w:p w:rsidR="00BE35B8" w:rsidRPr="00954403" w:rsidRDefault="00BE35B8" w:rsidP="00BE35B8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bookmarkStart w:id="0" w:name="_GoBack"/>
            <w:bookmarkEnd w:id="0"/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>
              <w:rPr>
                <w:rFonts w:eastAsia="黑体"/>
                <w:bCs/>
                <w:sz w:val="28"/>
                <w:szCs w:val="28"/>
              </w:rPr>
              <w:t>2</w:t>
            </w:r>
            <w:r w:rsidR="00F3769A" w:rsidRPr="00C83F4D">
              <w:rPr>
                <w:rFonts w:ascii="宋体" w:hAnsi="宋体" w:hint="eastAsia"/>
                <w:b/>
                <w:bCs/>
                <w:sz w:val="24"/>
              </w:rPr>
              <w:t>经济增长模型</w:t>
            </w:r>
          </w:p>
          <w:p w:rsidR="00BE35B8" w:rsidRPr="00954403" w:rsidRDefault="00BE35B8" w:rsidP="00BE35B8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:rsidR="00580793" w:rsidRPr="00DC7A39" w:rsidRDefault="00580793" w:rsidP="00580793">
            <w:pPr>
              <w:spacing w:line="360" w:lineRule="atLeast"/>
              <w:ind w:firstLineChars="200" w:firstLine="420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增加生产、发展经济所依靠的主要因素有增加投资、增加劳动力以及技术革新等，在研究国民经济产值与这些因素的数量关系时，由于技术水平不像资金、劳动力那样容易定量化，作为初步的模型，可认为技术水平不变，只讨论产值和资金、劳动力之间的关系。在科学技术发展不快时，如资本主义经济发展的前期，这种模型是有意义的。</w:t>
            </w:r>
          </w:p>
          <w:p w:rsidR="00580793" w:rsidRPr="00DC7A39" w:rsidRDefault="00580793" w:rsidP="00580793">
            <w:pPr>
              <w:spacing w:line="360" w:lineRule="atLeast"/>
              <w:ind w:firstLine="420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用</w:t>
            </w:r>
            <w:r w:rsidRPr="00DC7A39">
              <w:rPr>
                <w:rFonts w:ascii="宋体" w:hAnsi="宋体" w:hint="eastAsia"/>
                <w:i/>
                <w:szCs w:val="21"/>
              </w:rPr>
              <w:t>Q，K，L</w:t>
            </w:r>
            <w:r w:rsidRPr="00DC7A39">
              <w:rPr>
                <w:rFonts w:ascii="宋体" w:hAnsi="宋体" w:hint="eastAsia"/>
                <w:szCs w:val="21"/>
              </w:rPr>
              <w:t>分别表示产值、资金、劳动力，要寻求的数量关系</w:t>
            </w:r>
            <w:r w:rsidRPr="00DC7A39">
              <w:rPr>
                <w:rFonts w:ascii="宋体" w:hAnsi="宋体" w:hint="eastAsia"/>
                <w:i/>
                <w:szCs w:val="21"/>
              </w:rPr>
              <w:t>Q</w:t>
            </w:r>
            <w:r w:rsidRPr="00DC7A39">
              <w:rPr>
                <w:rFonts w:ascii="宋体" w:hAnsi="宋体"/>
                <w:i/>
                <w:szCs w:val="21"/>
              </w:rPr>
              <w:t>(K,L)</w:t>
            </w:r>
            <w:r w:rsidRPr="00DC7A39">
              <w:rPr>
                <w:rFonts w:ascii="宋体" w:hAnsi="宋体" w:hint="eastAsia"/>
                <w:szCs w:val="21"/>
              </w:rPr>
              <w:t>。经过简化假设与分析，在经济学中，推导出一个著名的Cobb-Douglas生产函数：</w:t>
            </w:r>
          </w:p>
          <w:p w:rsidR="00580793" w:rsidRPr="00DC7A39" w:rsidRDefault="00580793" w:rsidP="00580793">
            <w:pPr>
              <w:spacing w:line="360" w:lineRule="atLeast"/>
              <w:ind w:firstLine="420"/>
              <w:jc w:val="center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i/>
                <w:szCs w:val="21"/>
              </w:rPr>
              <w:t>Q</w:t>
            </w:r>
            <w:r w:rsidRPr="00DC7A39">
              <w:rPr>
                <w:rFonts w:ascii="宋体" w:hAnsi="宋体"/>
                <w:i/>
                <w:szCs w:val="21"/>
              </w:rPr>
              <w:t>(K,L) = aK</w:t>
            </w:r>
            <w:r w:rsidRPr="00DC7A39">
              <w:rPr>
                <w:rFonts w:ascii="宋体" w:hAnsi="宋体" w:hint="eastAsia"/>
                <w:i/>
                <w:szCs w:val="21"/>
                <w:vertAlign w:val="superscript"/>
              </w:rPr>
              <w:t>α</w:t>
            </w:r>
            <w:r w:rsidRPr="00DC7A39">
              <w:rPr>
                <w:rFonts w:ascii="宋体" w:hAnsi="宋体"/>
                <w:i/>
                <w:szCs w:val="21"/>
              </w:rPr>
              <w:t>L</w:t>
            </w:r>
            <w:r w:rsidRPr="00DC7A39">
              <w:rPr>
                <w:rFonts w:ascii="宋体" w:hAnsi="宋体" w:hint="eastAsia"/>
                <w:i/>
                <w:szCs w:val="21"/>
                <w:vertAlign w:val="superscript"/>
              </w:rPr>
              <w:t>β</w:t>
            </w:r>
            <w:r w:rsidRPr="00DC7A39">
              <w:rPr>
                <w:rFonts w:ascii="宋体" w:hAnsi="宋体" w:hint="eastAsia"/>
                <w:szCs w:val="21"/>
              </w:rPr>
              <w:t>，  0</w:t>
            </w:r>
            <w:r w:rsidRPr="00DC7A39">
              <w:rPr>
                <w:rFonts w:ascii="宋体" w:hAnsi="宋体"/>
                <w:szCs w:val="21"/>
              </w:rPr>
              <w:t>&lt;</w:t>
            </w:r>
            <w:r w:rsidRPr="00DC7A39">
              <w:rPr>
                <w:rFonts w:ascii="宋体" w:hAnsi="宋体" w:hint="eastAsia"/>
                <w:szCs w:val="21"/>
              </w:rPr>
              <w:t>α</w:t>
            </w:r>
            <w:r w:rsidRPr="00DC7A39">
              <w:rPr>
                <w:rFonts w:ascii="宋体" w:hAnsi="宋体"/>
                <w:szCs w:val="21"/>
              </w:rPr>
              <w:t>,</w:t>
            </w:r>
            <w:r w:rsidRPr="00DC7A39">
              <w:rPr>
                <w:rFonts w:ascii="宋体" w:hAnsi="宋体" w:hint="eastAsia"/>
                <w:szCs w:val="21"/>
              </w:rPr>
              <w:t>β</w:t>
            </w:r>
            <w:r w:rsidRPr="00DC7A39">
              <w:rPr>
                <w:rFonts w:ascii="宋体" w:hAnsi="宋体"/>
                <w:szCs w:val="21"/>
              </w:rPr>
              <w:t>&lt;1</w:t>
            </w:r>
            <w:r w:rsidRPr="00DC7A39">
              <w:rPr>
                <w:rFonts w:ascii="宋体" w:hAnsi="宋体" w:hint="eastAsia"/>
                <w:szCs w:val="21"/>
              </w:rPr>
              <w:t xml:space="preserve">           （*）</w:t>
            </w:r>
          </w:p>
          <w:p w:rsidR="00580793" w:rsidRPr="00DC7A39" w:rsidRDefault="00580793" w:rsidP="00580793">
            <w:pPr>
              <w:spacing w:line="360" w:lineRule="atLeast"/>
              <w:rPr>
                <w:rFonts w:ascii="宋体" w:hAnsi="宋体"/>
                <w:szCs w:val="21"/>
              </w:rPr>
            </w:pPr>
            <w:r w:rsidRPr="00DC7A39">
              <w:rPr>
                <w:rFonts w:ascii="宋体" w:hAnsi="宋体" w:hint="eastAsia"/>
                <w:szCs w:val="21"/>
              </w:rPr>
              <w:t>式中α</w:t>
            </w:r>
            <w:r w:rsidRPr="00DC7A39">
              <w:rPr>
                <w:rFonts w:ascii="宋体" w:hAnsi="宋体"/>
                <w:szCs w:val="21"/>
              </w:rPr>
              <w:t>,</w:t>
            </w:r>
            <w:r w:rsidRPr="00DC7A39">
              <w:rPr>
                <w:rFonts w:ascii="宋体" w:hAnsi="宋体" w:hint="eastAsia"/>
                <w:szCs w:val="21"/>
              </w:rPr>
              <w:t>β</w:t>
            </w:r>
            <w:r w:rsidRPr="00DC7A39">
              <w:rPr>
                <w:rFonts w:ascii="宋体" w:hAnsi="宋体" w:hint="eastAsia"/>
                <w:i/>
                <w:szCs w:val="21"/>
              </w:rPr>
              <w:t>，</w:t>
            </w:r>
            <w:r w:rsidRPr="00DC7A39">
              <w:rPr>
                <w:rFonts w:ascii="宋体" w:hAnsi="宋体"/>
                <w:i/>
                <w:szCs w:val="21"/>
              </w:rPr>
              <w:t>a</w:t>
            </w:r>
            <w:r w:rsidRPr="00DC7A39">
              <w:rPr>
                <w:rFonts w:ascii="宋体" w:hAnsi="宋体" w:hint="eastAsia"/>
                <w:szCs w:val="21"/>
              </w:rPr>
              <w:t>要由经济统计数据确定。现有美国马萨诸塞州1900</w:t>
            </w:r>
            <w:r w:rsidRPr="00DC7A39">
              <w:rPr>
                <w:rFonts w:ascii="宋体" w:hAnsi="宋体"/>
                <w:szCs w:val="21"/>
              </w:rPr>
              <w:t>—</w:t>
            </w:r>
            <w:r w:rsidRPr="00DC7A39">
              <w:rPr>
                <w:rFonts w:ascii="宋体" w:hAnsi="宋体" w:hint="eastAsia"/>
                <w:szCs w:val="21"/>
              </w:rPr>
              <w:t>1926年上述三个经济指数的统计数据，</w:t>
            </w:r>
            <w:r>
              <w:rPr>
                <w:rFonts w:ascii="宋体" w:hAnsi="宋体" w:hint="eastAsia"/>
                <w:szCs w:val="21"/>
              </w:rPr>
              <w:t>根据给定</w:t>
            </w:r>
            <w:r w:rsidR="00416D60">
              <w:rPr>
                <w:rFonts w:ascii="宋体" w:hAnsi="宋体" w:hint="eastAsia"/>
                <w:szCs w:val="21"/>
              </w:rPr>
              <w:t>数据</w:t>
            </w:r>
            <w:r w:rsidRPr="00DC7A39">
              <w:rPr>
                <w:rFonts w:ascii="宋体" w:hAnsi="宋体" w:hint="eastAsia"/>
                <w:szCs w:val="21"/>
              </w:rPr>
              <w:t>，试用数据拟合的方法，求出式（*）中的参数α</w:t>
            </w:r>
            <w:r w:rsidRPr="00DC7A39">
              <w:rPr>
                <w:rFonts w:ascii="宋体" w:hAnsi="宋体"/>
                <w:i/>
                <w:szCs w:val="21"/>
              </w:rPr>
              <w:t>,</w:t>
            </w:r>
            <w:r w:rsidRPr="00DC7A39">
              <w:rPr>
                <w:rFonts w:ascii="宋体" w:hAnsi="宋体" w:hint="eastAsia"/>
                <w:szCs w:val="21"/>
              </w:rPr>
              <w:t>β</w:t>
            </w:r>
            <w:r w:rsidRPr="00DC7A39">
              <w:rPr>
                <w:rFonts w:ascii="宋体" w:hAnsi="宋体" w:hint="eastAsia"/>
                <w:i/>
                <w:szCs w:val="21"/>
              </w:rPr>
              <w:t>，</w:t>
            </w:r>
            <w:r w:rsidRPr="00DC7A39">
              <w:rPr>
                <w:rFonts w:ascii="宋体" w:hAnsi="宋体"/>
                <w:i/>
                <w:szCs w:val="21"/>
              </w:rPr>
              <w:t>a</w:t>
            </w:r>
            <w:r w:rsidRPr="00DC7A39">
              <w:rPr>
                <w:rFonts w:ascii="宋体" w:hAnsi="宋体" w:hint="eastAsia"/>
                <w:szCs w:val="21"/>
              </w:rPr>
              <w:t>。</w:t>
            </w:r>
          </w:p>
          <w:p w:rsidR="00BE35B8" w:rsidRPr="00391F7F" w:rsidRDefault="00BE35B8" w:rsidP="00BE35B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>clear,clc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% </w:t>
            </w: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>把题目中所给的数据存入</w:t>
            </w: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>economicData</w:t>
            </w: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>中，（即持久化处理），在</w:t>
            </w: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>load</w:t>
            </w: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>进工作区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load </w:t>
            </w:r>
            <w:r w:rsidRPr="007F0555">
              <w:rPr>
                <w:rFonts w:ascii="Consolas" w:hAnsi="Consolas" w:cs="宋体"/>
                <w:color w:val="A020F0"/>
                <w:kern w:val="0"/>
                <w:szCs w:val="21"/>
              </w:rPr>
              <w:t>economicData.mat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>min_resnorm = 1e9;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>a = zeros(3,1);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% </w:t>
            </w: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>通过循环，减少初始值选取的影响，确定最优值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>i =1:20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a0 = -5+10*rand([3,1]);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[resa, resnorm, residual] = lsqcurvefit(@economy,a0,[K L],Q);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7F0555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if </w:t>
            </w: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>resnorm&lt;min_resnorm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a = resa;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    min_resnorm = resnorm;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</w:t>
            </w:r>
            <w:r w:rsidRPr="007F0555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FF"/>
                <w:kern w:val="0"/>
                <w:szCs w:val="21"/>
              </w:rPr>
              <w:lastRenderedPageBreak/>
              <w:t>end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>resQ = economy(a,[K L]);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>a</w:t>
            </w:r>
          </w:p>
          <w:p w:rsidR="007F0555" w:rsidRP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% </w:t>
            </w:r>
            <w:r w:rsidRPr="007F0555">
              <w:rPr>
                <w:rFonts w:ascii="Consolas" w:hAnsi="Consolas" w:cs="宋体"/>
                <w:color w:val="3C763D"/>
                <w:kern w:val="0"/>
                <w:szCs w:val="21"/>
              </w:rPr>
              <w:t>求解标准差</w:t>
            </w:r>
          </w:p>
          <w:p w:rsidR="007F0555" w:rsidRDefault="007F0555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>err = sum((resQ-Q).^2)/size(Q,1)</w:t>
            </w:r>
          </w:p>
          <w:p w:rsidR="00C136E1" w:rsidRDefault="00C136E1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  <w:p w:rsidR="00C136E1" w:rsidRPr="00C136E1" w:rsidRDefault="00C136E1" w:rsidP="00C136E1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136E1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C136E1">
              <w:rPr>
                <w:rFonts w:ascii="Consolas" w:hAnsi="Consolas" w:cs="宋体"/>
                <w:color w:val="000000"/>
                <w:kern w:val="0"/>
                <w:szCs w:val="21"/>
              </w:rPr>
              <w:t>Q = economy(a,x)</w:t>
            </w:r>
          </w:p>
          <w:p w:rsidR="00C136E1" w:rsidRPr="00C136E1" w:rsidRDefault="00C136E1" w:rsidP="00C136E1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136E1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%ECONOMY </w:t>
            </w:r>
            <w:r w:rsidRPr="00C136E1">
              <w:rPr>
                <w:rFonts w:ascii="Consolas" w:hAnsi="Consolas" w:cs="宋体"/>
                <w:color w:val="3C763D"/>
                <w:kern w:val="0"/>
                <w:szCs w:val="21"/>
              </w:rPr>
              <w:t>题目给定的生产函数</w:t>
            </w:r>
          </w:p>
          <w:p w:rsidR="00C136E1" w:rsidRPr="00C136E1" w:rsidRDefault="00C136E1" w:rsidP="00C136E1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136E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K=x(:,1); L=x(:,2);</w:t>
            </w:r>
          </w:p>
          <w:p w:rsidR="00C136E1" w:rsidRPr="00C136E1" w:rsidRDefault="00C136E1" w:rsidP="00C136E1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136E1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Q = a(1).*K.^a(2).*L.^a(3);</w:t>
            </w:r>
          </w:p>
          <w:p w:rsidR="00C136E1" w:rsidRPr="00C136E1" w:rsidRDefault="00C136E1" w:rsidP="00C136E1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C136E1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C136E1" w:rsidRPr="007F0555" w:rsidRDefault="00C136E1" w:rsidP="007F0555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  <w:p w:rsidR="00BE35B8" w:rsidRPr="007F0555" w:rsidRDefault="00BE35B8" w:rsidP="00BE35B8">
            <w:pPr>
              <w:spacing w:line="480" w:lineRule="exact"/>
              <w:ind w:left="-42" w:right="-51"/>
              <w:rPr>
                <w:rFonts w:ascii="宋体" w:hAnsi="宋体"/>
                <w:bCs/>
                <w:szCs w:val="20"/>
              </w:rPr>
            </w:pPr>
          </w:p>
          <w:p w:rsidR="00BE35B8" w:rsidRPr="00BE35B8" w:rsidRDefault="00BE35B8" w:rsidP="00BE35B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Cs w:val="20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:rsidR="00740C71" w:rsidRPr="00740C71" w:rsidRDefault="00626893" w:rsidP="00740C71">
            <w:pPr>
              <w:ind w:firstLineChars="200" w:firstLine="420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根据</w:t>
            </w:r>
            <w:r w:rsidR="00C136E1">
              <w:rPr>
                <w:rFonts w:hint="eastAsia"/>
              </w:rPr>
              <w:t>多元非线性拟合</w:t>
            </w:r>
            <w:r w:rsidR="00C136E1" w:rsidRPr="007F0555">
              <w:rPr>
                <w:rFonts w:ascii="Consolas" w:hAnsi="Consolas" w:cs="宋体"/>
                <w:color w:val="000000"/>
                <w:kern w:val="0"/>
                <w:szCs w:val="21"/>
              </w:rPr>
              <w:t>lsqcurvefit</w:t>
            </w:r>
            <w:r w:rsidR="00C136E1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，求得参数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a =1.2246 ,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0.4612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-0.1277</m:t>
              </m:r>
            </m:oMath>
            <w:r w:rsidR="002521F8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，求解标准差验证结果的准确性，发现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err=0.0157</m:t>
              </m:r>
            </m:oMath>
            <w:r w:rsidR="002521F8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，</w:t>
            </w:r>
            <w:r w:rsidR="002521F8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e</w:t>
            </w:r>
            <w:r w:rsidR="002521F8">
              <w:rPr>
                <w:rFonts w:ascii="Consolas" w:hAnsi="Consolas" w:cs="宋体"/>
                <w:color w:val="000000"/>
                <w:kern w:val="0"/>
                <w:szCs w:val="21"/>
              </w:rPr>
              <w:t>rr</w:t>
            </w:r>
            <w:r w:rsidR="002521F8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较小，系数拟合结果准确度</w:t>
            </w:r>
            <w:r w:rsidR="009E7D9A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高。</w:t>
            </w:r>
          </w:p>
          <w:p w:rsidR="00626893" w:rsidRDefault="00626893" w:rsidP="000B4F61">
            <w:pPr>
              <w:spacing w:line="480" w:lineRule="exact"/>
              <w:ind w:left="-42" w:right="-51"/>
              <w:rPr>
                <w:rFonts w:eastAsia="黑体" w:hint="eastAsia"/>
                <w:bCs/>
                <w:sz w:val="28"/>
                <w:szCs w:val="28"/>
              </w:rPr>
            </w:pPr>
          </w:p>
          <w:p w:rsidR="000B4F61" w:rsidRPr="00954403" w:rsidRDefault="000B4F61" w:rsidP="000B4F61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>
              <w:rPr>
                <w:rFonts w:eastAsia="黑体" w:hint="eastAsia"/>
                <w:bCs/>
                <w:sz w:val="28"/>
                <w:szCs w:val="28"/>
              </w:rPr>
              <w:t>3</w:t>
            </w:r>
            <w:r w:rsidR="00C040B3">
              <w:rPr>
                <w:rFonts w:eastAsia="黑体"/>
                <w:bCs/>
                <w:sz w:val="28"/>
                <w:szCs w:val="28"/>
              </w:rPr>
              <w:t xml:space="preserve"> </w:t>
            </w:r>
            <w:r w:rsidR="00C040B3">
              <w:rPr>
                <w:rFonts w:eastAsia="黑体" w:hint="eastAsia"/>
                <w:bCs/>
                <w:sz w:val="28"/>
                <w:szCs w:val="28"/>
              </w:rPr>
              <w:t>多元线性</w:t>
            </w:r>
            <w:r w:rsidR="00423143">
              <w:rPr>
                <w:rFonts w:eastAsia="黑体" w:hint="eastAsia"/>
                <w:bCs/>
                <w:sz w:val="28"/>
                <w:szCs w:val="28"/>
              </w:rPr>
              <w:t>回归</w:t>
            </w:r>
          </w:p>
          <w:p w:rsidR="000B4F61" w:rsidRPr="00954403" w:rsidRDefault="000B4F61" w:rsidP="000B4F61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:rsidR="000B4F61" w:rsidRDefault="00D209D1" w:rsidP="00D209D1">
            <w:pPr>
              <w:ind w:firstLineChars="200" w:firstLine="420"/>
              <w:rPr>
                <w:ins w:id="1" w:author="Maxpicca" w:date="2021-04-17T02:16:00Z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E770F">
              <w:rPr>
                <w:rFonts w:hint="eastAsia"/>
              </w:rPr>
              <w:t>根据给定数据</w:t>
            </w:r>
            <m:oMath>
              <m:sSub>
                <m:sSubPr>
                  <m:ctrlPr>
                    <w:ins w:id="2" w:author="Maxpicca" w:date="2021-04-17T02:15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3" w:author="Maxpicca" w:date="2021-04-17T02:15:00Z">
                      <w:rPr>
                        <w:rFonts w:ascii="Cambria Math" w:hAnsi="Cambria Math"/>
                      </w:rPr>
                      <m:t>X</m:t>
                    </w:ins>
                  </m:r>
                </m:e>
                <m:sub>
                  <m:r>
                    <w:ins w:id="4" w:author="Maxpicca" w:date="2021-04-17T02:15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w:ins w:id="5" w:author="Maxpicca" w:date="2021-04-17T02:15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w:ins>
                  </m:r>
                </m:sub>
              </m:sSub>
              <m:r>
                <w:ins w:id="6" w:author="Maxpicca" w:date="2021-04-17T02:15:00Z">
                  <m:rPr>
                    <m:sty m:val="p"/>
                  </m:rPr>
                  <w:rPr>
                    <w:rFonts w:ascii="Cambria Math" w:hAnsi="Cambria Math"/>
                  </w:rPr>
                  <m:t>,</m:t>
                </w:ins>
              </m:r>
              <m:sSub>
                <m:sSubPr>
                  <m:ctrlPr>
                    <w:ins w:id="7" w:author="Maxpicca" w:date="2021-04-17T02:15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8" w:author="Maxpicca" w:date="2021-04-17T02:15:00Z">
                      <w:rPr>
                        <w:rFonts w:ascii="Cambria Math" w:hAnsi="Cambria Math"/>
                      </w:rPr>
                      <m:t>Y</m:t>
                    </w:ins>
                  </m:r>
                </m:e>
                <m:sub>
                  <m:r>
                    <w:ins w:id="9" w:author="Maxpicca" w:date="2021-04-17T02:15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w:ins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w:ins w:id="10" w:author="Maxpicca" w:date="2021-04-17T02:15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w:ins>
                  </m:r>
                </m:sub>
              </m:sSub>
            </m:oMath>
            <w:ins w:id="11" w:author="Maxpicca" w:date="2021-04-17T02:15:00Z">
              <w:r w:rsidR="008E770F">
                <w:rPr>
                  <w:rFonts w:hint="eastAsia"/>
                </w:rPr>
                <w:t>，对二者</w:t>
              </w:r>
            </w:ins>
            <w:ins w:id="12" w:author="Maxpicca" w:date="2021-04-17T02:16:00Z">
              <w:r w:rsidR="008E5CB1">
                <w:rPr>
                  <w:rFonts w:hint="eastAsia"/>
                </w:rPr>
                <w:t>建立</w:t>
              </w:r>
              <w:r w:rsidR="008E770F">
                <w:rPr>
                  <w:rFonts w:hint="eastAsia"/>
                </w:rPr>
                <w:t>拟合</w:t>
              </w:r>
              <w:r w:rsidR="00CE316C">
                <w:rPr>
                  <w:rFonts w:hint="eastAsia"/>
                </w:rPr>
                <w:t>回归</w:t>
              </w:r>
              <w:r w:rsidR="009F10C0">
                <w:rPr>
                  <w:rFonts w:hint="eastAsia"/>
                </w:rPr>
                <w:t>模型</w:t>
              </w:r>
              <w:r w:rsidR="00392F84">
                <w:rPr>
                  <w:rFonts w:hint="eastAsia"/>
                </w:rPr>
                <w:t>，分别</w:t>
              </w:r>
              <w:r w:rsidR="004E1C5C">
                <w:rPr>
                  <w:rFonts w:hint="eastAsia"/>
                </w:rPr>
                <w:t>用以下方法构建模型：</w:t>
              </w:r>
            </w:ins>
          </w:p>
          <w:p w:rsidR="00AB1E10" w:rsidRPr="00C84A62" w:rsidRDefault="004555CB" w:rsidP="00D76F49">
            <w:pPr>
              <w:rPr>
                <w:ins w:id="13" w:author="Maxpicca" w:date="2021-04-17T02:17:00Z"/>
                <w:rFonts w:hint="eastAsia"/>
              </w:rPr>
            </w:pPr>
            <w:ins w:id="14" w:author="Maxpicca" w:date="2021-04-17T02:16:00Z">
              <w:r>
                <w:rPr>
                  <w:rFonts w:hint="eastAsia"/>
                </w:rPr>
                <w:t>方法一</w:t>
              </w:r>
            </w:ins>
            <w:ins w:id="15" w:author="Maxpicca" w:date="2021-04-17T02:23:00Z">
              <w:r w:rsidR="003D3F0B">
                <w:rPr>
                  <w:rFonts w:hint="eastAsia"/>
                </w:rPr>
                <w:t>：</w:t>
              </w:r>
            </w:ins>
            <w:ins w:id="16" w:author="Maxpicca" w:date="2021-04-17T02:16:00Z">
              <w:r>
                <w:rPr>
                  <w:rFonts w:hint="eastAsia"/>
                </w:rPr>
                <w:t>最小化误差的平方和</w:t>
              </w:r>
            </w:ins>
            <w:ins w:id="17" w:author="Maxpicca" w:date="2021-04-17T02:17:00Z">
              <w:r>
                <w:rPr>
                  <w:rFonts w:hint="eastAsia"/>
                </w:rPr>
                <w:t>，即最小二乘法</w:t>
              </w:r>
            </w:ins>
            <w:ins w:id="18" w:author="Maxpicca" w:date="2021-04-17T02:21:00Z">
              <w:r>
                <w:rPr>
                  <w:rFonts w:hint="eastAsia"/>
                </w:rPr>
                <w:t>，求以下函数的最小值对应的最优解</w:t>
              </w:r>
            </w:ins>
            <w:ins w:id="19" w:author="Maxpicca" w:date="2021-04-17T02:22:00Z">
              <w:r w:rsidR="005D0BE0" w:rsidRPr="000F116C">
                <w:rPr>
                  <w:position w:val="-34"/>
                </w:rPr>
                <w:object w:dxaOrig="420" w:dyaOrig="84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104" type="#_x0000_t75" style="width:21.25pt;height:42pt" o:ole="">
                    <v:imagedata r:id="rId8" o:title=""/>
                  </v:shape>
                  <o:OLEObject Type="Embed" ProgID="Equation.DSMT4" ShapeID="_x0000_i1104" DrawAspect="Content" ObjectID="_1680134657" r:id="rId9"/>
                </w:object>
              </w:r>
              <w:r w:rsidR="007C74AA">
                <w:t xml:space="preserve"> </w:t>
              </w:r>
              <w:r w:rsidR="007C74AA">
                <w:rPr>
                  <w:rFonts w:hint="eastAsia"/>
                </w:rPr>
                <w:t>即可</w:t>
              </w:r>
            </w:ins>
            <w:ins w:id="20" w:author="Maxpicca" w:date="2021-04-17T02:23:00Z">
              <w:r w:rsidR="001C6A02">
                <w:rPr>
                  <w:rFonts w:hint="eastAsia"/>
                </w:rPr>
                <w:t>。</w:t>
              </w:r>
            </w:ins>
            <m:oMath>
              <m:f>
                <m:fPr>
                  <m:ctrlPr>
                    <w:del w:id="21" w:author="Maxpicca" w:date="2021-04-17T02:21:00Z">
                      <w:rPr>
                        <w:rFonts w:ascii="Cambria Math" w:hAnsi="Cambria Math"/>
                      </w:rPr>
                    </w:del>
                  </m:ctrlPr>
                </m:fPr>
                <m:num>
                  <m:r>
                    <w:del w:id="22" w:author="Maxpicca" w:date="2021-04-17T02:21:00Z">
                      <w:rPr>
                        <w:rFonts w:ascii="Cambria Math" w:hAnsi="Cambria Math"/>
                      </w:rPr>
                      <m:t>θ</m:t>
                    </w:del>
                  </m:r>
                </m:num>
                <m:den/>
              </m:f>
            </m:oMath>
          </w:p>
          <w:p w:rsidR="004555CB" w:rsidRDefault="004555CB" w:rsidP="00D76F49">
            <w:pPr>
              <w:jc w:val="center"/>
            </w:pPr>
            <w:ins w:id="23" w:author="Maxpicca" w:date="2021-04-17T02:17:00Z">
              <w:r w:rsidRPr="00C84A62">
                <w:rPr>
                  <w:position w:val="-34"/>
                </w:rPr>
                <w:object w:dxaOrig="6520" w:dyaOrig="840">
                  <v:shape id="_x0000_i1111" type="#_x0000_t75" style="width:326.2pt;height:42.55pt" o:ole="">
                    <v:imagedata r:id="rId10" o:title=""/>
                  </v:shape>
                  <o:OLEObject Type="Embed" ProgID="Equation.DSMT4" ShapeID="_x0000_i1111" DrawAspect="Content" ObjectID="_1680134658" r:id="rId11"/>
                </w:object>
              </w:r>
            </w:ins>
          </w:p>
          <w:p w:rsidR="004A3552" w:rsidRDefault="004A3552" w:rsidP="00D76F49">
            <w:pPr>
              <w:rPr>
                <w:ins w:id="24" w:author="Maxpicca" w:date="2021-04-17T02:23:00Z"/>
                <w:rFonts w:hint="eastAsia"/>
              </w:rPr>
            </w:pP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f</w:t>
            </w:r>
            <w:r>
              <w:t>minsearch</w:t>
            </w:r>
            <w:r>
              <w:rPr>
                <w:rFonts w:hint="eastAsia"/>
              </w:rPr>
              <w:t>进行求解，</w:t>
            </w:r>
            <w:r w:rsidRPr="004A3552">
              <w:rPr>
                <w:rFonts w:hint="eastAsia"/>
              </w:rPr>
              <w:t>使用零作为初始值</w:t>
            </w:r>
            <w:r w:rsidR="00DE7D30">
              <w:rPr>
                <w:rFonts w:hint="eastAsia"/>
              </w:rPr>
              <w:t>，</w:t>
            </w:r>
            <w:r w:rsidR="007A3190">
              <w:rPr>
                <w:rFonts w:hint="eastAsia"/>
              </w:rPr>
              <w:t>绘制具有数据点的拟合线（具有</w:t>
            </w:r>
            <w:r w:rsidR="007A3190">
              <w:rPr>
                <w:rFonts w:hint="eastAsia"/>
              </w:rPr>
              <w:t>beta</w:t>
            </w:r>
            <w:r w:rsidR="007A3190">
              <w:rPr>
                <w:rFonts w:hint="eastAsia"/>
              </w:rPr>
              <w:t>中</w:t>
            </w:r>
            <w:r w:rsidR="007A3190">
              <w:t>的</w:t>
            </w:r>
            <w:r w:rsidR="007A3190">
              <w:rPr>
                <w:rFonts w:hint="eastAsia"/>
              </w:rPr>
              <w:t>系数）进行验证。</w:t>
            </w:r>
          </w:p>
          <w:p w:rsidR="003F68EE" w:rsidRDefault="00752677" w:rsidP="00D76F49">
            <w:r>
              <w:rPr>
                <w:rFonts w:hint="eastAsia"/>
              </w:rPr>
              <w:t>方法二：</w:t>
            </w:r>
            <w:r w:rsidR="00D70DB9">
              <w:t>由于只有一个独立变量，也可以</w:t>
            </w:r>
            <w:r w:rsidR="00D70DB9">
              <w:rPr>
                <w:rFonts w:hint="eastAsia"/>
              </w:rPr>
              <w:t>用</w:t>
            </w:r>
            <w:r w:rsidR="00D70DB9">
              <w:rPr>
                <w:b/>
              </w:rPr>
              <w:t>polyfit</w:t>
            </w:r>
            <w:r w:rsidR="00D70DB9">
              <w:t>对数据进行</w:t>
            </w:r>
            <w:r w:rsidR="00D70DB9">
              <w:rPr>
                <w:rFonts w:hint="eastAsia"/>
              </w:rPr>
              <w:t>拟合</w:t>
            </w:r>
            <w:r w:rsidR="00D70DB9">
              <w:t>。调用</w:t>
            </w:r>
            <w:r w:rsidR="00D70DB9">
              <w:rPr>
                <w:b/>
              </w:rPr>
              <w:t>polyfit</w:t>
            </w:r>
            <w:r w:rsidR="00D70DB9">
              <w:t>来</w:t>
            </w:r>
            <w:r w:rsidR="00D70DB9">
              <w:rPr>
                <w:rFonts w:hint="eastAsia"/>
              </w:rPr>
              <w:t>求</w:t>
            </w:r>
            <w:r w:rsidR="00D70DB9">
              <w:t>X</w:t>
            </w:r>
            <w:r w:rsidR="00D70DB9">
              <w:t>和</w:t>
            </w:r>
            <w:r w:rsidR="00D70DB9">
              <w:t>Y</w:t>
            </w:r>
            <w:r w:rsidR="00D70DB9">
              <w:t>的</w:t>
            </w:r>
            <w:r w:rsidR="00D70DB9">
              <w:rPr>
                <w:rFonts w:hint="eastAsia"/>
              </w:rPr>
              <w:t>拟合</w:t>
            </w:r>
            <w:r w:rsidR="00D70DB9">
              <w:t>直线，并验证返回的系数是否与</w:t>
            </w:r>
            <w:r w:rsidR="00D70DB9">
              <w:rPr>
                <w:b/>
              </w:rPr>
              <w:t>fminsearch</w:t>
            </w:r>
            <w:r w:rsidR="00D70DB9">
              <w:t>中的系数匹配（因为</w:t>
            </w:r>
            <w:r w:rsidR="00D70DB9">
              <w:rPr>
                <w:b/>
              </w:rPr>
              <w:t>polyfit</w:t>
            </w:r>
            <w:r w:rsidR="00D70DB9">
              <w:t>也是</w:t>
            </w:r>
            <w:r w:rsidR="002F02A7">
              <w:rPr>
                <w:rFonts w:hint="eastAsia"/>
              </w:rPr>
              <w:t>基于</w:t>
            </w:r>
            <w:r w:rsidR="00D70DB9">
              <w:t>最小二乘</w:t>
            </w:r>
            <w:r w:rsidR="00D70DB9">
              <w:rPr>
                <w:rFonts w:hint="eastAsia"/>
              </w:rPr>
              <w:t>拟合</w:t>
            </w:r>
            <w:r w:rsidR="00D70DB9">
              <w:t>）</w:t>
            </w:r>
          </w:p>
          <w:p w:rsidR="00B742BF" w:rsidRDefault="00D70DB9" w:rsidP="00D76F49">
            <w:r>
              <w:rPr>
                <w:rFonts w:hint="eastAsia"/>
              </w:rPr>
              <w:t>方法三：</w:t>
            </w:r>
            <w:r w:rsidR="00B742BF">
              <w:rPr>
                <w:rFonts w:hint="eastAsia"/>
              </w:rPr>
              <w:t>因为</w:t>
            </w:r>
            <w:r w:rsidR="00B742BF">
              <w:t>最小二乘</w:t>
            </w:r>
            <w:r w:rsidR="00B742BF">
              <w:rPr>
                <w:rFonts w:hint="eastAsia"/>
              </w:rPr>
              <w:t>拟合</w:t>
            </w:r>
            <w:r w:rsidR="00B742BF">
              <w:t>有一个解析解，称为正态方程（可以通过</w:t>
            </w:r>
            <w:r w:rsidR="00B742BF">
              <w:rPr>
                <w:position w:val="-10"/>
              </w:rPr>
              <w:object w:dxaOrig="560" w:dyaOrig="320">
                <v:shape id="_x0000_i1105" type="#_x0000_t75" style="width:27.8pt;height:15.8pt" o:ole="">
                  <v:imagedata r:id="rId12" o:title=""/>
                </v:shape>
                <o:OLEObject Type="Embed" ProgID="Equation.3" ShapeID="_x0000_i1105" DrawAspect="Content" ObjectID="_1680134659" r:id="rId13"/>
              </w:object>
            </w:r>
            <w:r w:rsidR="00B742BF">
              <w:rPr>
                <w:rFonts w:hint="eastAsia"/>
              </w:rPr>
              <w:t>求导并令其等于零得到</w:t>
            </w:r>
            <w:r w:rsidR="00B742BF">
              <w:t>）：</w:t>
            </w:r>
          </w:p>
          <w:p w:rsidR="00B742BF" w:rsidRDefault="00B742BF" w:rsidP="00D76F49">
            <w:pPr>
              <w:jc w:val="center"/>
            </w:pPr>
            <w:r>
              <w:rPr>
                <w:position w:val="-10"/>
              </w:rPr>
              <w:object w:dxaOrig="1820" w:dyaOrig="360">
                <v:shape id="_x0000_i1106" type="#_x0000_t75" style="width:91.1pt;height:18pt" o:ole="">
                  <v:imagedata r:id="rId14" o:title=""/>
                </v:shape>
                <o:OLEObject Type="Embed" ProgID="Equation.3" ShapeID="_x0000_i1106" DrawAspect="Content" ObjectID="_1680134660" r:id="rId15"/>
              </w:object>
            </w:r>
          </w:p>
          <w:p w:rsidR="00D70DB9" w:rsidRDefault="00B742BF" w:rsidP="00D76F49">
            <w:r>
              <w:t>验证</w:t>
            </w:r>
            <w:r w:rsidR="001A7D36">
              <w:rPr>
                <w:rFonts w:hint="eastAsia"/>
              </w:rPr>
              <w:t>该公式</w:t>
            </w:r>
            <w:r>
              <w:t>是否</w:t>
            </w:r>
            <w:r w:rsidR="001A7D36">
              <w:rPr>
                <w:rFonts w:hint="eastAsia"/>
              </w:rPr>
              <w:t>能得到</w:t>
            </w:r>
            <w:r>
              <w:t>相同的系数集</w:t>
            </w:r>
            <w:r w:rsidR="00E6384B">
              <w:rPr>
                <w:rFonts w:hint="eastAsia"/>
              </w:rPr>
              <w:t>。</w:t>
            </w:r>
          </w:p>
          <w:p w:rsidR="00287745" w:rsidRDefault="00287745" w:rsidP="00D76F49">
            <w:r>
              <w:rPr>
                <w:rFonts w:hint="eastAsia"/>
              </w:rPr>
              <w:t>方法四：</w:t>
            </w:r>
            <w:r w:rsidR="005323D9">
              <w:t>事实上，因为我们有一个超定的线性方程组，所以我们可以</w:t>
            </w:r>
            <w:r w:rsidR="005323D9">
              <w:rPr>
                <w:rFonts w:hint="eastAsia"/>
              </w:rPr>
              <w:t>用</w:t>
            </w:r>
            <w:r w:rsidR="005323D9">
              <w:t>左除</w:t>
            </w:r>
            <w:r w:rsidR="005323D9">
              <w:t>”\”</w:t>
            </w:r>
            <w:r w:rsidR="005323D9">
              <w:rPr>
                <w:rFonts w:hint="eastAsia"/>
              </w:rPr>
              <w:t>来</w:t>
            </w:r>
            <w:r w:rsidR="005323D9">
              <w:t>解</w:t>
            </w:r>
            <w:r w:rsidR="005323D9">
              <w:rPr>
                <w:position w:val="-10"/>
              </w:rPr>
              <w:object w:dxaOrig="240" w:dyaOrig="320">
                <v:shape id="_x0000_i1107" type="#_x0000_t75" style="width:12pt;height:15.8pt" o:ole="">
                  <v:imagedata r:id="rId16" o:title=""/>
                </v:shape>
                <o:OLEObject Type="Embed" ProgID="Equation.3" ShapeID="_x0000_i1107" DrawAspect="Content" ObjectID="_1680134661" r:id="rId17"/>
              </w:object>
            </w:r>
            <w:r w:rsidR="005323D9">
              <w:t>。验证你的答案</w:t>
            </w:r>
            <w:r w:rsidR="005323D9">
              <w:rPr>
                <w:rFonts w:hint="eastAsia"/>
              </w:rPr>
              <w:t>。</w:t>
            </w:r>
          </w:p>
          <w:p w:rsidR="00BD3623" w:rsidRPr="00BD3623" w:rsidRDefault="00842921" w:rsidP="00D76F49">
            <w:r>
              <w:rPr>
                <w:rFonts w:hint="eastAsia"/>
              </w:rPr>
              <w:t>方法五：</w:t>
            </w:r>
            <w:r w:rsidR="00BD3623" w:rsidRPr="00BD3623">
              <w:rPr>
                <w:rFonts w:hint="eastAsia"/>
              </w:rPr>
              <w:t>用</w:t>
            </w:r>
            <w:r w:rsidR="00BD3623" w:rsidRPr="00BD3623">
              <w:rPr>
                <w:b/>
              </w:rPr>
              <w:t>regress</w:t>
            </w:r>
            <w:r w:rsidR="00BD3623" w:rsidRPr="00BD3623">
              <w:rPr>
                <w:rFonts w:hint="eastAsia"/>
              </w:rPr>
              <w:t>来估计参数</w:t>
            </w:r>
            <w:r w:rsidR="00BD3623" w:rsidRPr="00BD3623">
              <w:rPr>
                <w:position w:val="-10"/>
              </w:rPr>
              <w:object w:dxaOrig="960" w:dyaOrig="320">
                <v:shape id="_x0000_i1108" type="#_x0000_t75" style="width:48pt;height:15.8pt" o:ole="">
                  <v:imagedata r:id="rId18" o:title=""/>
                </v:shape>
                <o:OLEObject Type="Embed" ProgID="Equation.3" ShapeID="_x0000_i1108" DrawAspect="Content" ObjectID="_1680134662" r:id="rId19"/>
              </w:object>
            </w:r>
            <w:r w:rsidR="00BD3623" w:rsidRPr="00BD3623">
              <w:t>，</w:t>
            </w:r>
            <w:r w:rsidR="00BD3623" w:rsidRPr="00BD3623">
              <w:rPr>
                <w:rFonts w:hint="eastAsia"/>
              </w:rPr>
              <w:t>给出参数的区间估计，线性模型是否有效</w:t>
            </w:r>
            <w:r w:rsidR="00BD3623" w:rsidRPr="00BD3623">
              <w:rPr>
                <w:rFonts w:hint="eastAsia"/>
              </w:rPr>
              <w:t>?</w:t>
            </w:r>
          </w:p>
          <w:p w:rsidR="005323D9" w:rsidRDefault="00C53FE0" w:rsidP="00D76F4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D209D1">
              <w:rPr>
                <w:rFonts w:hint="eastAsia"/>
              </w:rPr>
              <w:t>2</w:t>
            </w:r>
            <w:r w:rsidR="00D209D1">
              <w:rPr>
                <w:rFonts w:hint="eastAsia"/>
              </w:rPr>
              <w:t>）</w:t>
            </w:r>
            <w:r w:rsidR="0039610A">
              <w:rPr>
                <w:rFonts w:hint="eastAsia"/>
              </w:rPr>
              <w:t>上述方法</w:t>
            </w:r>
            <w:r w:rsidR="000E0767">
              <w:rPr>
                <w:rFonts w:hint="eastAsia"/>
              </w:rPr>
              <w:t>，拟合曲线会因为一些</w:t>
            </w:r>
            <w:r w:rsidR="000E0767">
              <w:t>离群值而不能很好地拟合大多数数据</w:t>
            </w:r>
            <w:r w:rsidR="00BF597E">
              <w:rPr>
                <w:rFonts w:hint="eastAsia"/>
              </w:rPr>
              <w:t>，</w:t>
            </w:r>
            <w:r w:rsidR="00BF597E">
              <w:rPr>
                <w:rFonts w:hint="eastAsia"/>
              </w:rPr>
              <w:t>实际上</w:t>
            </w:r>
            <w:r w:rsidR="00BF597E">
              <w:t>，用</w:t>
            </w:r>
            <w:r w:rsidR="00BF597E" w:rsidRPr="00ED3EE5">
              <w:rPr>
                <w:rFonts w:hint="eastAsia"/>
                <w:b/>
              </w:rPr>
              <w:t>绝对</w:t>
            </w:r>
            <w:r w:rsidR="00BF597E" w:rsidRPr="00ED3EE5">
              <w:rPr>
                <w:b/>
              </w:rPr>
              <w:t>偏差</w:t>
            </w:r>
            <w:r w:rsidR="00BF597E" w:rsidRPr="00ED3EE5">
              <w:rPr>
                <w:rFonts w:hint="eastAsia"/>
                <w:b/>
              </w:rPr>
              <w:t>误差</w:t>
            </w:r>
            <w:r w:rsidR="00BF597E" w:rsidRPr="00ED3EE5">
              <w:rPr>
                <w:b/>
              </w:rPr>
              <w:t>代替平方和误差</w:t>
            </w:r>
            <w:r w:rsidR="00BF597E">
              <w:rPr>
                <w:rFonts w:hint="eastAsia"/>
              </w:rPr>
              <w:t>，可以</w:t>
            </w:r>
            <w:r w:rsidR="00BF597E">
              <w:t>显著提高</w:t>
            </w:r>
            <w:r w:rsidR="00BF597E">
              <w:rPr>
                <w:rFonts w:hint="eastAsia"/>
              </w:rPr>
              <w:t>模型</w:t>
            </w:r>
            <w:r w:rsidR="00BF597E">
              <w:t>对异常值</w:t>
            </w:r>
            <w:r w:rsidR="00BF597E">
              <w:rPr>
                <w:rFonts w:hint="eastAsia"/>
              </w:rPr>
              <w:t>的</w:t>
            </w:r>
            <w:r w:rsidR="00BF597E">
              <w:t>鲁棒性</w:t>
            </w:r>
            <w:r w:rsidR="003F45EE">
              <w:rPr>
                <w:rFonts w:hint="eastAsia"/>
              </w:rPr>
              <w:t>。</w:t>
            </w:r>
            <w:r w:rsidR="00467138">
              <w:rPr>
                <w:rFonts w:hint="eastAsia"/>
              </w:rPr>
              <w:t>使用</w:t>
            </w:r>
            <w:r w:rsidR="003F45EE">
              <w:rPr>
                <w:rFonts w:hint="eastAsia"/>
              </w:rPr>
              <w:t>该方法得到数据，</w:t>
            </w:r>
            <w:r w:rsidR="003F45EE">
              <w:t>将数据、最小</w:t>
            </w:r>
            <w:r w:rsidR="003F45EE">
              <w:rPr>
                <w:rFonts w:hint="eastAsia"/>
              </w:rPr>
              <w:t>二乘曲线</w:t>
            </w:r>
            <w:r w:rsidR="003F45EE">
              <w:t>（蓝色）和最小绝对偏差</w:t>
            </w:r>
            <w:r w:rsidR="003F45EE">
              <w:rPr>
                <w:rFonts w:hint="eastAsia"/>
              </w:rPr>
              <w:t>曲</w:t>
            </w:r>
            <w:r w:rsidR="003F45EE">
              <w:t>线（红色）绘制在一起。</w:t>
            </w:r>
          </w:p>
          <w:p w:rsidR="00BA1731" w:rsidRDefault="00D209D1" w:rsidP="00D76F49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BA1731">
              <w:rPr>
                <w:rFonts w:hint="eastAsia"/>
              </w:rPr>
              <w:t>探索目标</w:t>
            </w:r>
            <w:r w:rsidR="00BA1731">
              <w:t>函数使用其他</w:t>
            </w:r>
            <w:r w:rsidR="00BA1731">
              <w:t>p</w:t>
            </w:r>
            <w:r w:rsidR="00BA1731">
              <w:rPr>
                <w:rFonts w:hint="eastAsia"/>
              </w:rPr>
              <w:t>范数</w:t>
            </w:r>
            <w:r w:rsidR="00217010">
              <w:rPr>
                <w:rFonts w:hint="eastAsia"/>
              </w:rPr>
              <w:t>（公式如下）</w:t>
            </w:r>
            <w:r w:rsidR="00BA1731">
              <w:t>时会发生什么：</w:t>
            </w:r>
          </w:p>
          <w:p w:rsidR="00BA1731" w:rsidRDefault="00BA1731" w:rsidP="00BA1731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position w:val="-28"/>
                <w:sz w:val="24"/>
              </w:rPr>
              <w:object w:dxaOrig="3739" w:dyaOrig="720">
                <v:shape id="_x0000_i1109" type="#_x0000_t75" style="width:187.1pt;height:36pt" o:ole="">
                  <v:imagedata r:id="rId20" o:title=""/>
                </v:shape>
                <o:OLEObject Type="Embed" ProgID="Equation.3" ShapeID="_x0000_i1109" DrawAspect="Content" ObjectID="_1680134663" r:id="rId21"/>
              </w:object>
            </w:r>
          </w:p>
          <w:p w:rsidR="000B4F61" w:rsidRPr="00391F7F" w:rsidRDefault="000B4F61" w:rsidP="000B4F61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:rsid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3C763D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%% 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多元线性回归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load 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regression.mat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plot(X,Y,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"."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hold 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on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X1 = ones(size(X,1),1);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xAug = [X X1];</w:t>
            </w:r>
          </w:p>
          <w:p w:rsid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beta0 = zeros(size(xAug,2),1);</w:t>
            </w:r>
          </w:p>
          <w:p w:rsidR="00803822" w:rsidRDefault="00803822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3C763D"/>
                <w:kern w:val="0"/>
                <w:szCs w:val="21"/>
              </w:rPr>
            </w:pPr>
          </w:p>
          <w:p w:rsidR="00803822" w:rsidRPr="002D03CD" w:rsidRDefault="00803822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>
              <w:rPr>
                <w:rFonts w:ascii="Consolas" w:hAnsi="Consolas" w:cs="宋体" w:hint="eastAsia"/>
                <w:color w:val="3C763D"/>
                <w:kern w:val="0"/>
                <w:szCs w:val="21"/>
              </w:rPr>
              <w:t>%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方法一：</w:t>
            </w:r>
            <w:r>
              <w:rPr>
                <w:rFonts w:ascii="Consolas" w:hAnsi="Consolas" w:cs="宋体" w:hint="eastAsia"/>
                <w:color w:val="3C763D"/>
                <w:kern w:val="0"/>
                <w:szCs w:val="21"/>
              </w:rPr>
              <w:t>平方和误差求最小值</w:t>
            </w:r>
            <w:r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beta1 = fminsearch(@(beta0)squaredCost(beta0,xAug,Y),beta0)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resY1 = xAug*beta1;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plot(X,resY1);</w:t>
            </w:r>
          </w:p>
          <w:p w:rsid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A020F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hold 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off</w:t>
            </w:r>
          </w:p>
          <w:p w:rsidR="00335642" w:rsidRPr="002D03CD" w:rsidRDefault="00335642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 w:rsidR="00335642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%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 </w:t>
            </w:r>
            <w:r w:rsidR="00335642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方法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二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：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一个独立变量，</w:t>
            </w:r>
            <w:r w:rsidR="00335642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可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使用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polyfit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进行拟合</w:t>
            </w:r>
            <w:r w:rsidR="00335642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beta2 = polyfit(X,Y,1)</w:t>
            </w:r>
          </w:p>
          <w:p w:rsidR="00335642" w:rsidRPr="002D03CD" w:rsidRDefault="00335642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 w:rsidR="00335642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%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 </w:t>
            </w:r>
            <w:r w:rsidR="00335642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方法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三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：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最小二乘拟合的解析解（正态方程）</w:t>
            </w:r>
            <w:r w:rsidR="00335642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</w:p>
          <w:p w:rsid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beta3 = (xAug'*xAug)\xAug'*Y</w:t>
            </w:r>
          </w:p>
          <w:p w:rsidR="00335642" w:rsidRPr="002D03CD" w:rsidRDefault="00335642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 w:rsidR="00335642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%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 </w:t>
            </w:r>
            <w:r w:rsidR="00335642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方法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四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：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超定线性方程组，左除求解</w:t>
            </w:r>
            <w:r w:rsidR="00335642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% xAug * beta = Y; 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则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 beta = xAug \ Y</w:t>
            </w:r>
          </w:p>
          <w:p w:rsid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beta4 = xAug \ Y</w:t>
            </w:r>
          </w:p>
          <w:p w:rsidR="00335642" w:rsidRPr="002D03CD" w:rsidRDefault="00335642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 w:rsidR="00775207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 </w:t>
            </w:r>
            <w:r w:rsidR="00335642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方法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五</w:t>
            </w:r>
            <w:r w:rsidR="00897AB3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：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regress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求解</w:t>
            </w:r>
            <w:r w:rsidR="00335642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</w:p>
          <w:p w:rsid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beta5 = regress(Y,xAug)</w:t>
            </w:r>
          </w:p>
          <w:p w:rsidR="00847EA9" w:rsidRPr="002D03CD" w:rsidRDefault="00847EA9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 w:rsidR="00775207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 </w:t>
            </w:r>
            <w:r w:rsidR="00775207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绝对偏差误差代替平方和误差，以减少异常值</w:t>
            </w:r>
            <w:r w:rsidR="00775207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=</w:t>
            </w:r>
            <w:r w:rsidR="00775207">
              <w:rPr>
                <w:rFonts w:ascii="Consolas" w:hAnsi="Consolas" w:cs="宋体"/>
                <w:color w:val="3C763D"/>
                <w:kern w:val="0"/>
                <w:szCs w:val="21"/>
              </w:rPr>
              <w:t>===========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beta6 = fminsearch(@(beta0)absoluteCost(beta0,xAug,Y),beta0)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resY6 = xAug*beta6;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plot(X,Y,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"k."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,X,resY1,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"b"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,X,resY6,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"r"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legend(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原始点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平方和误差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绝对偏差误差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"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5B673F" w:rsidRDefault="005B673F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3C763D"/>
                <w:kern w:val="0"/>
                <w:szCs w:val="21"/>
              </w:rPr>
            </w:pP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 w:rsidR="005B673F">
              <w:rPr>
                <w:rFonts w:ascii="Consolas" w:hAnsi="Consolas" w:cs="宋体"/>
                <w:color w:val="3C763D"/>
                <w:kern w:val="0"/>
                <w:szCs w:val="21"/>
              </w:rPr>
              <w:t>%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 </w:t>
            </w:r>
            <w:r w:rsidR="005B673F">
              <w:rPr>
                <w:rFonts w:ascii="Consolas" w:hAnsi="Consolas" w:cs="宋体"/>
                <w:color w:val="3C763D"/>
                <w:kern w:val="0"/>
                <w:szCs w:val="21"/>
              </w:rPr>
              <w:t>======</w:t>
            </w:r>
            <w:r w:rsidR="00847EA9">
              <w:rPr>
                <w:rFonts w:ascii="Consolas" w:hAnsi="Consolas" w:cs="宋体"/>
                <w:color w:val="3C763D"/>
                <w:kern w:val="0"/>
                <w:szCs w:val="21"/>
              </w:rPr>
              <w:t>===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选用不同范数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p</w:t>
            </w: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实验</w:t>
            </w:r>
            <w:r w:rsidR="005B673F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=</w:t>
            </w:r>
            <w:r w:rsidR="005B673F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plot(X,Y,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'k.'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hold 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on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for 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i=1:5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beta = fminsearch(@(beta0)Cost(beta0,xAug,Y,i),beta0);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resY = xAug*beta;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plot(X,resY);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legend(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原始点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'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'p=1'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'p=2'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'p=3'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'p=4'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2D03CD">
              <w:rPr>
                <w:rFonts w:ascii="Consolas" w:hAnsi="Consolas" w:cs="宋体"/>
                <w:color w:val="A020F0"/>
                <w:kern w:val="0"/>
                <w:szCs w:val="21"/>
              </w:rPr>
              <w:t>'p=5'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5B673F" w:rsidRDefault="005B673F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3C763D"/>
                <w:kern w:val="0"/>
                <w:szCs w:val="21"/>
              </w:rPr>
            </w:pP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3C763D"/>
                <w:kern w:val="0"/>
                <w:szCs w:val="21"/>
              </w:rPr>
              <w:t>%%</w:t>
            </w:r>
            <w:r>
              <w:rPr>
                <w:rFonts w:ascii="Consolas" w:hAnsi="Consolas" w:cs="宋体"/>
                <w:color w:val="3C763D"/>
                <w:kern w:val="0"/>
                <w:szCs w:val="21"/>
              </w:rPr>
              <w:t xml:space="preserve"> </w:t>
            </w:r>
            <w:r w:rsidR="00847EA9">
              <w:rPr>
                <w:rFonts w:ascii="Consolas" w:hAnsi="Consolas" w:cs="宋体"/>
                <w:color w:val="3C763D"/>
                <w:kern w:val="0"/>
                <w:szCs w:val="21"/>
              </w:rPr>
              <w:t>=========</w:t>
            </w:r>
            <w:r>
              <w:rPr>
                <w:rFonts w:ascii="Consolas" w:hAnsi="Consolas" w:cs="宋体" w:hint="eastAsia"/>
                <w:color w:val="3C763D"/>
                <w:kern w:val="0"/>
                <w:szCs w:val="21"/>
              </w:rPr>
              <w:t>相关函数</w:t>
            </w:r>
            <w:r w:rsidR="00847EA9">
              <w:rPr>
                <w:rFonts w:ascii="Consolas" w:hAnsi="Consolas" w:cs="宋体" w:hint="eastAsia"/>
                <w:color w:val="3C763D"/>
                <w:kern w:val="0"/>
                <w:szCs w:val="21"/>
              </w:rPr>
              <w:t>=</w:t>
            </w:r>
            <w:r w:rsidR="00847EA9">
              <w:rPr>
                <w:rFonts w:ascii="Consolas" w:hAnsi="Consolas" w:cs="宋体"/>
                <w:color w:val="3C763D"/>
                <w:kern w:val="0"/>
                <w:szCs w:val="21"/>
              </w:rPr>
              <w:t>=============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cost=squaredCost(beta,dataAug,labels)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cost = sum((dataAug*beta-labels).^2);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cost=absoluteCost(beta,dataAug,labels)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cost = sum(abs(dataAug*beta-labels));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function </w:t>
            </w: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>cost=Cost(beta,dataAug,labels,p)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   cost = sum(abs(dataAug*beta-labels).^p);</w:t>
            </w:r>
          </w:p>
          <w:p w:rsidR="002D03CD" w:rsidRPr="002D03CD" w:rsidRDefault="002D03CD" w:rsidP="002D03CD">
            <w:pPr>
              <w:widowControl/>
              <w:shd w:val="clear" w:color="auto" w:fill="F7F7F7"/>
              <w:spacing w:line="25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D03CD">
              <w:rPr>
                <w:rFonts w:ascii="Consolas" w:hAnsi="Consolas" w:cs="宋体"/>
                <w:color w:val="0000FF"/>
                <w:kern w:val="0"/>
                <w:szCs w:val="21"/>
              </w:rPr>
              <w:t>end</w:t>
            </w:r>
          </w:p>
          <w:p w:rsidR="000B4F61" w:rsidRPr="002D03CD" w:rsidRDefault="000B4F61" w:rsidP="000B4F61">
            <w:pPr>
              <w:spacing w:line="480" w:lineRule="exact"/>
              <w:ind w:left="-42" w:right="-51"/>
              <w:rPr>
                <w:rFonts w:ascii="宋体" w:hAnsi="宋体"/>
                <w:bCs/>
                <w:szCs w:val="20"/>
              </w:rPr>
            </w:pPr>
          </w:p>
          <w:p w:rsidR="000B4F61" w:rsidRDefault="000B4F61" w:rsidP="000B4F61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:rsidR="00897AB3" w:rsidRDefault="005B6919" w:rsidP="00515B0A">
            <w:pPr>
              <w:ind w:left="-40" w:right="-51" w:firstLineChars="200" w:firstLine="420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1、</w:t>
            </w:r>
            <w:r w:rsidR="00C90CAC">
              <w:rPr>
                <w:rFonts w:ascii="宋体" w:hAnsi="宋体" w:hint="eastAsia"/>
                <w:bCs/>
                <w:szCs w:val="20"/>
              </w:rPr>
              <w:t>使用上述五种方法，得到</w:t>
            </w:r>
            <w:r w:rsidR="008563F9">
              <w:rPr>
                <w:rFonts w:ascii="宋体" w:hAnsi="宋体" w:hint="eastAsia"/>
                <w:bCs/>
                <w:szCs w:val="20"/>
              </w:rPr>
              <w:t>结果均相同，其中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= 15.4616,  b = -2.2396</m:t>
              </m:r>
            </m:oMath>
            <w:r w:rsidR="008563F9">
              <w:rPr>
                <w:rFonts w:ascii="宋体" w:hAnsi="宋体"/>
                <w:bCs/>
                <w:szCs w:val="20"/>
              </w:rPr>
              <w:t>;</w:t>
            </w:r>
          </w:p>
          <w:p w:rsidR="00515B0A" w:rsidRDefault="00515B0A" w:rsidP="00515B0A">
            <w:pPr>
              <w:keepNext/>
              <w:ind w:right="-51"/>
              <w:jc w:val="center"/>
            </w:pPr>
            <w:r w:rsidRPr="00515B0A">
              <w:rPr>
                <w:rFonts w:ascii="宋体" w:hAnsi="宋体"/>
                <w:bCs/>
                <w:noProof/>
                <w:szCs w:val="20"/>
              </w:rPr>
              <w:drawing>
                <wp:inline distT="0" distB="0" distL="0" distR="0" wp14:anchorId="1877E4A9" wp14:editId="4A8BDF71">
                  <wp:extent cx="3841096" cy="2704465"/>
                  <wp:effectExtent l="0" t="0" r="7620" b="635"/>
                  <wp:docPr id="1" name="图片 1" descr="D:\2021study\1.课程学习\04-数学实验\hw_Ex\实验6-拟合与线性回归练习\untitl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2021study\1.课程学习\04-数学实验\hw_Ex\实验6-拟合与线性回归练习\untitled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86"/>
                          <a:stretch/>
                        </pic:blipFill>
                        <pic:spPr bwMode="auto">
                          <a:xfrm>
                            <a:off x="0" y="0"/>
                            <a:ext cx="3841463" cy="2704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15B0A" w:rsidRDefault="00515B0A" w:rsidP="00515B0A">
            <w:pPr>
              <w:pStyle w:val="a6"/>
              <w:jc w:val="center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8D21AC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最小二乘方法拟合</w:t>
            </w:r>
          </w:p>
          <w:p w:rsidR="008563F9" w:rsidRDefault="008563F9" w:rsidP="000B4F61">
            <w:pPr>
              <w:spacing w:line="480" w:lineRule="exact"/>
              <w:ind w:left="-42" w:right="-51" w:firstLineChars="200" w:firstLine="420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2</w:t>
            </w:r>
            <w:r w:rsidR="006C75B2">
              <w:rPr>
                <w:rFonts w:ascii="宋体" w:hAnsi="宋体" w:hint="eastAsia"/>
                <w:bCs/>
                <w:szCs w:val="20"/>
              </w:rPr>
              <w:t>、使用</w:t>
            </w:r>
            <w:r w:rsidR="00FC2A3C">
              <w:rPr>
                <w:rFonts w:ascii="宋体" w:hAnsi="宋体" w:hint="eastAsia"/>
                <w:bCs/>
                <w:szCs w:val="20"/>
              </w:rPr>
              <w:t>绝对偏差代替平方和误差，发现</w:t>
            </w:r>
            <w:r w:rsidR="0084622A">
              <w:rPr>
                <w:rFonts w:ascii="宋体" w:hAnsi="宋体" w:hint="eastAsia"/>
                <w:bCs/>
                <w:szCs w:val="20"/>
              </w:rPr>
              <w:t>前者会很好地拟合大部分数据，受异常值的干扰较小</w:t>
            </w:r>
            <w:r w:rsidR="00B50B7E">
              <w:rPr>
                <w:rFonts w:ascii="宋体" w:hAnsi="宋体" w:hint="eastAsia"/>
                <w:bCs/>
                <w:szCs w:val="20"/>
              </w:rPr>
              <w:t>，比较结果如下图：</w:t>
            </w:r>
          </w:p>
          <w:p w:rsidR="00B50B7E" w:rsidRDefault="00B50B7E" w:rsidP="00B50B7E">
            <w:pPr>
              <w:keepNext/>
              <w:ind w:right="-51"/>
              <w:jc w:val="center"/>
            </w:pPr>
            <w:r w:rsidRPr="00B50B7E">
              <w:rPr>
                <w:rFonts w:ascii="宋体" w:hAnsi="宋体"/>
                <w:bCs/>
                <w:noProof/>
                <w:szCs w:val="20"/>
              </w:rPr>
              <w:lastRenderedPageBreak/>
              <w:drawing>
                <wp:inline distT="0" distB="0" distL="0" distR="0">
                  <wp:extent cx="3841096" cy="2689225"/>
                  <wp:effectExtent l="0" t="0" r="7620" b="0"/>
                  <wp:docPr id="3" name="图片 3" descr="D:\2021study\1.课程学习\04-数学实验\hw_Ex\实验6-拟合与线性回归练习\最小二乘法与绝对偏差法的拟合效果比较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2021study\1.课程学习\04-数学实验\hw_Ex\实验6-拟合与线性回归练习\最小二乘法与绝对偏差法的拟合效果比较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15"/>
                          <a:stretch/>
                        </pic:blipFill>
                        <pic:spPr bwMode="auto">
                          <a:xfrm>
                            <a:off x="0" y="0"/>
                            <a:ext cx="3841463" cy="2689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50B7E" w:rsidRPr="008563F9" w:rsidRDefault="00B50B7E" w:rsidP="00B50B7E">
            <w:pPr>
              <w:pStyle w:val="a6"/>
              <w:jc w:val="center"/>
              <w:rPr>
                <w:rFonts w:ascii="宋体" w:eastAsia="宋体" w:hAnsi="宋体" w:hint="eastAsia"/>
                <w:bCs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8D21AC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 w:rsidRPr="00A42266">
              <w:rPr>
                <w:rFonts w:hint="eastAsia"/>
              </w:rPr>
              <w:t>最小二乘法与绝对偏差法的拟合效果比较</w:t>
            </w:r>
          </w:p>
          <w:p w:rsidR="000B4F61" w:rsidRDefault="00B50B7E" w:rsidP="00837C13">
            <w:r>
              <w:rPr>
                <w:rFonts w:hint="eastAsia"/>
              </w:rPr>
              <w:t xml:space="preserve"> </w:t>
            </w:r>
            <w:r>
              <w:t xml:space="preserve"> 3</w:t>
            </w:r>
            <w:r>
              <w:rPr>
                <w:rFonts w:hint="eastAsia"/>
              </w:rPr>
              <w:t>、通过比较误差向量的不同范数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下的损失值求最小，以得到合适的</w:t>
            </w:r>
            <w:r w:rsidR="001F6BE6">
              <w:rPr>
                <w:rFonts w:hint="eastAsia"/>
              </w:rPr>
              <w:t>系数值，发现</w:t>
            </w:r>
            <w:r w:rsidR="001F6BE6">
              <w:rPr>
                <w:rFonts w:hint="eastAsia"/>
              </w:rPr>
              <w:t>p</w:t>
            </w:r>
            <w:r w:rsidR="001F6BE6">
              <w:rPr>
                <w:rFonts w:hint="eastAsia"/>
              </w:rPr>
              <w:t>越</w:t>
            </w:r>
            <w:r w:rsidR="00287FE7">
              <w:rPr>
                <w:rFonts w:hint="eastAsia"/>
              </w:rPr>
              <w:t>大</w:t>
            </w:r>
            <w:r w:rsidR="001F6BE6">
              <w:rPr>
                <w:rFonts w:hint="eastAsia"/>
              </w:rPr>
              <w:t>，</w:t>
            </w:r>
            <w:r w:rsidR="00862F56">
              <w:rPr>
                <w:rFonts w:hint="eastAsia"/>
              </w:rPr>
              <w:t>拟合</w:t>
            </w:r>
            <w:r w:rsidR="00C75C89">
              <w:rPr>
                <w:rFonts w:hint="eastAsia"/>
              </w:rPr>
              <w:t>效果</w:t>
            </w:r>
            <w:r w:rsidR="00287FE7">
              <w:rPr>
                <w:rFonts w:hint="eastAsia"/>
              </w:rPr>
              <w:t>受异常值影响</w:t>
            </w:r>
            <w:r w:rsidR="00C75C89">
              <w:rPr>
                <w:rFonts w:hint="eastAsia"/>
              </w:rPr>
              <w:t>越大</w:t>
            </w:r>
            <w:r w:rsidR="00287FE7">
              <w:rPr>
                <w:rFonts w:hint="eastAsia"/>
              </w:rPr>
              <w:t>。</w:t>
            </w:r>
          </w:p>
          <w:p w:rsidR="005B1A7F" w:rsidRDefault="005B1A7F" w:rsidP="005B1A7F">
            <w:pPr>
              <w:keepNext/>
              <w:ind w:right="-51"/>
              <w:jc w:val="center"/>
            </w:pPr>
            <w:r w:rsidRPr="005B1A7F">
              <w:rPr>
                <w:rFonts w:ascii="黑体" w:eastAsia="黑体" w:hAnsi="宋体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3841463" cy="2880000"/>
                  <wp:effectExtent l="0" t="0" r="6985" b="0"/>
                  <wp:docPr id="5" name="图片 5" descr="D:\2021study\1.课程学习\04-数学实验\hw_Ex\实验6-拟合与线性回归练习\误差向量不同范数p下的拟合效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2021study\1.课程学习\04-数学实验\hw_Ex\实验6-拟合与线性回归练习\误差向量不同范数p下的拟合效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463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3BA" w:rsidRDefault="005B1A7F" w:rsidP="005B1A7F">
            <w:pPr>
              <w:pStyle w:val="a6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8D21AC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 w:rsidRPr="00EB7BC9">
              <w:rPr>
                <w:rFonts w:hint="eastAsia"/>
              </w:rPr>
              <w:t>误差向量不同范数</w:t>
            </w:r>
            <w:r w:rsidRPr="00EB7BC9">
              <w:t>p</w:t>
            </w:r>
            <w:r w:rsidRPr="00EB7BC9">
              <w:t>下的拟合效果</w:t>
            </w:r>
          </w:p>
          <w:p w:rsidR="005B1A7F" w:rsidRDefault="005B1A7F" w:rsidP="005B1A7F">
            <w:r>
              <w:rPr>
                <w:rFonts w:hint="eastAsia"/>
              </w:rPr>
              <w:t>原理总结分析：当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越大时，异常值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级数后，对误差的贡献就越大，导致拟合效果受异常值的影响变大。</w:t>
            </w:r>
          </w:p>
          <w:p w:rsidR="005B1A7F" w:rsidRPr="005B1A7F" w:rsidRDefault="005B1A7F" w:rsidP="005B1A7F">
            <w:pPr>
              <w:jc w:val="center"/>
              <w:rPr>
                <w:rFonts w:hint="eastAsia"/>
              </w:rPr>
            </w:pPr>
            <w:r>
              <w:rPr>
                <w:position w:val="-28"/>
                <w:sz w:val="24"/>
              </w:rPr>
              <w:object w:dxaOrig="3739" w:dyaOrig="720">
                <v:shape id="_x0000_i1110" type="#_x0000_t75" style="width:187.1pt;height:36pt" o:ole="">
                  <v:imagedata r:id="rId20" o:title=""/>
                </v:shape>
                <o:OLEObject Type="Embed" ProgID="Equation.3" ShapeID="_x0000_i1110" DrawAspect="Content" ObjectID="_1680134664" r:id="rId25"/>
              </w:object>
            </w:r>
          </w:p>
          <w:p w:rsidR="005D002B" w:rsidRDefault="00D67E6E" w:rsidP="005D002B">
            <w:pPr>
              <w:spacing w:line="480" w:lineRule="exact"/>
              <w:ind w:right="-51"/>
              <w:rPr>
                <w:rFonts w:ascii="黑体" w:eastAsia="黑体" w:hAnsi="宋体"/>
                <w:bCs/>
                <w:sz w:val="28"/>
                <w:szCs w:val="28"/>
              </w:rPr>
            </w:pPr>
            <w:r w:rsidRPr="00954403">
              <w:rPr>
                <w:rFonts w:ascii="黑体" w:eastAsia="黑体" w:hAnsi="宋体" w:hint="eastAsia"/>
                <w:bCs/>
                <w:sz w:val="28"/>
                <w:szCs w:val="28"/>
              </w:rPr>
              <w:t>总结</w:t>
            </w:r>
            <w:r w:rsidR="005D002B" w:rsidRPr="00954403">
              <w:rPr>
                <w:rFonts w:ascii="黑体" w:eastAsia="黑体" w:hAnsi="宋体" w:hint="eastAsia"/>
                <w:bCs/>
                <w:sz w:val="28"/>
                <w:szCs w:val="28"/>
              </w:rPr>
              <w:t>与体会</w:t>
            </w:r>
          </w:p>
          <w:p w:rsidR="00F3232A" w:rsidRPr="00BC0868" w:rsidRDefault="00F3232A" w:rsidP="00F3232A">
            <w:pPr>
              <w:rPr>
                <w:b/>
              </w:rPr>
            </w:pPr>
            <w:r w:rsidRPr="00BC0868">
              <w:rPr>
                <w:rFonts w:hint="eastAsia"/>
                <w:b/>
              </w:rPr>
              <w:t>实验</w:t>
            </w:r>
            <w:r w:rsidRPr="00BC0868">
              <w:rPr>
                <w:rFonts w:hint="eastAsia"/>
                <w:b/>
              </w:rPr>
              <w:t>1</w:t>
            </w:r>
          </w:p>
          <w:p w:rsidR="00F3232A" w:rsidRDefault="00E75D6B" w:rsidP="00F3232A">
            <w:pPr>
              <w:rPr>
                <w:rFonts w:hint="eastAsia"/>
              </w:rPr>
            </w:pPr>
            <w:r>
              <w:rPr>
                <w:rFonts w:hint="eastAsia"/>
              </w:rPr>
              <w:t>注意，</w:t>
            </w:r>
            <w:r>
              <w:rPr>
                <w:rFonts w:hint="eastAsia"/>
              </w:rPr>
              <w:t>p</w:t>
            </w:r>
            <w:r>
              <w:t>olyfit</w:t>
            </w:r>
            <w:r>
              <w:rPr>
                <w:rFonts w:hint="eastAsia"/>
              </w:rPr>
              <w:t>求得的参数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可以直接带入</w:t>
            </w:r>
            <w:r>
              <w:rPr>
                <w:rFonts w:hint="eastAsia"/>
              </w:rPr>
              <w:t>p</w:t>
            </w:r>
            <w:r>
              <w:t>olyval</w:t>
            </w:r>
            <w:r>
              <w:rPr>
                <w:rFonts w:hint="eastAsia"/>
              </w:rPr>
              <w:t>进行求解。</w:t>
            </w:r>
          </w:p>
          <w:p w:rsidR="003C0C86" w:rsidRPr="00BC0868" w:rsidRDefault="00F3232A" w:rsidP="00F3232A">
            <w:pPr>
              <w:rPr>
                <w:b/>
              </w:rPr>
            </w:pPr>
            <w:r w:rsidRPr="00BC0868">
              <w:rPr>
                <w:rFonts w:hint="eastAsia"/>
                <w:b/>
              </w:rPr>
              <w:t>实验</w:t>
            </w:r>
            <w:r w:rsidRPr="00BC0868">
              <w:rPr>
                <w:rFonts w:hint="eastAsia"/>
                <w:b/>
              </w:rPr>
              <w:t>2</w:t>
            </w:r>
          </w:p>
          <w:p w:rsidR="00BC0868" w:rsidRDefault="00BC0868" w:rsidP="00BC0868">
            <w:pPr>
              <w:rPr>
                <w:rFonts w:hint="eastAsia"/>
              </w:rPr>
            </w:pP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L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sqcurvefit</w:t>
            </w:r>
            <w:r>
              <w:rPr>
                <w:rFonts w:ascii="Consolas" w:hAnsi="Consolas" w:cs="宋体" w:hint="eastAsia"/>
                <w:color w:val="000000"/>
                <w:kern w:val="0"/>
                <w:szCs w:val="21"/>
              </w:rPr>
              <w:t>受初始值的选取的影响比较大，可以基于蒙特卡洛模拟的方法，采用</w:t>
            </w:r>
            <w:r>
              <w:rPr>
                <w:rFonts w:ascii="Consolas" w:hAnsi="Consolas" w:cs="宋体" w:hint="eastAsia"/>
                <w:color w:val="000000"/>
                <w:kern w:val="0"/>
                <w:szCs w:val="21"/>
              </w:rPr>
              <w:t>f</w:t>
            </w:r>
            <w:r>
              <w:rPr>
                <w:rFonts w:ascii="Consolas" w:hAnsi="Consolas" w:cs="宋体"/>
                <w:color w:val="000000"/>
                <w:kern w:val="0"/>
                <w:szCs w:val="21"/>
              </w:rPr>
              <w:t>or</w:t>
            </w:r>
            <w:r>
              <w:rPr>
                <w:rFonts w:ascii="Consolas" w:hAnsi="Consolas" w:cs="宋体" w:hint="eastAsia"/>
                <w:color w:val="000000"/>
                <w:kern w:val="0"/>
                <w:szCs w:val="21"/>
              </w:rPr>
              <w:t>循环，</w:t>
            </w:r>
            <w:r w:rsidR="0098782C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选取</w:t>
            </w:r>
            <w:r w:rsidR="004B24EB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误差最小</w:t>
            </w:r>
            <w:r w:rsidR="0098782C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的值</w:t>
            </w:r>
            <w:r w:rsidR="004B24EB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，作为最终结果</w:t>
            </w:r>
            <w:r w:rsidR="00F56CC2">
              <w:rPr>
                <w:rFonts w:ascii="Consolas" w:hAnsi="Consolas" w:cs="宋体" w:hint="eastAsia"/>
                <w:color w:val="000000"/>
                <w:kern w:val="0"/>
                <w:szCs w:val="21"/>
              </w:rPr>
              <w:t>。</w:t>
            </w:r>
          </w:p>
          <w:p w:rsidR="001362B6" w:rsidRPr="00F56CC2" w:rsidRDefault="00A061B9" w:rsidP="00F56CC2">
            <w:pPr>
              <w:rPr>
                <w:b/>
              </w:rPr>
            </w:pPr>
            <w:r w:rsidRPr="00F56CC2">
              <w:rPr>
                <w:rFonts w:hint="eastAsia"/>
                <w:b/>
              </w:rPr>
              <w:t>实验</w:t>
            </w:r>
            <w:r w:rsidRPr="00F56CC2">
              <w:rPr>
                <w:rFonts w:hint="eastAsia"/>
                <w:b/>
              </w:rPr>
              <w:t>3</w:t>
            </w:r>
          </w:p>
          <w:p w:rsidR="00AA675D" w:rsidRDefault="000E09E4" w:rsidP="00F56CC2">
            <w:r>
              <w:rPr>
                <w:rFonts w:hint="eastAsia"/>
              </w:rPr>
              <w:lastRenderedPageBreak/>
              <w:t>计算矩阵乘法时，维度计算需要仔细</w:t>
            </w:r>
            <w:r w:rsidR="00816CE3">
              <w:rPr>
                <w:rFonts w:hint="eastAsia"/>
              </w:rPr>
              <w:t>，如以下公式的推导</w:t>
            </w:r>
          </w:p>
          <w:p w:rsidR="00816CE3" w:rsidRDefault="00816CE3" w:rsidP="008D21AC">
            <w:pPr>
              <w:jc w:val="center"/>
              <w:rPr>
                <w:rFonts w:eastAsia="黑体" w:hint="eastAsia"/>
                <w:bCs/>
                <w:sz w:val="24"/>
              </w:rPr>
            </w:pPr>
            <w:ins w:id="25" w:author="Maxpicca" w:date="2021-04-17T02:17:00Z">
              <w:r w:rsidRPr="00C84A62">
                <w:rPr>
                  <w:position w:val="-34"/>
                </w:rPr>
                <w:object w:dxaOrig="6520" w:dyaOrig="840">
                  <v:shape id="_x0000_i1112" type="#_x0000_t75" style="width:326.2pt;height:42.55pt" o:ole="">
                    <v:imagedata r:id="rId10" o:title=""/>
                  </v:shape>
                  <o:OLEObject Type="Embed" ProgID="Equation.DSMT4" ShapeID="_x0000_i1112" DrawAspect="Content" ObjectID="_1680134665" r:id="rId26"/>
                </w:object>
              </w:r>
            </w:ins>
          </w:p>
          <w:p w:rsidR="00A061B9" w:rsidRDefault="00A061B9">
            <w:pPr>
              <w:spacing w:line="440" w:lineRule="exact"/>
              <w:rPr>
                <w:rFonts w:eastAsia="黑体" w:hint="eastAsia"/>
                <w:bCs/>
                <w:sz w:val="24"/>
              </w:rPr>
            </w:pPr>
          </w:p>
          <w:p w:rsidR="001362B6" w:rsidRDefault="001362B6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教师签名</w:t>
            </w:r>
          </w:p>
          <w:p w:rsidR="001362B6" w:rsidRDefault="001362B6">
            <w:pPr>
              <w:spacing w:line="440" w:lineRule="exact"/>
              <w:ind w:firstLineChars="3400" w:firstLine="8160"/>
              <w:rPr>
                <w:b/>
                <w:bCs/>
                <w:szCs w:val="20"/>
              </w:rPr>
            </w:pPr>
            <w:r>
              <w:rPr>
                <w:rFonts w:eastAsia="黑体" w:hint="eastAsia"/>
                <w:bCs/>
                <w:sz w:val="24"/>
              </w:rPr>
              <w:t>年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月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日</w:t>
            </w:r>
          </w:p>
        </w:tc>
      </w:tr>
    </w:tbl>
    <w:p w:rsidR="001362B6" w:rsidRDefault="001362B6" w:rsidP="00BE772A">
      <w:pPr>
        <w:pStyle w:val="2"/>
        <w:ind w:leftChars="42" w:left="928" w:rightChars="-501" w:right="-1052" w:hangingChars="350"/>
        <w:rPr>
          <w:rFonts w:hint="eastAsia"/>
          <w:sz w:val="24"/>
        </w:rPr>
      </w:pPr>
    </w:p>
    <w:sectPr w:rsidR="001362B6">
      <w:pgSz w:w="11906" w:h="16838"/>
      <w:pgMar w:top="109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A2D" w:rsidRDefault="009C1A2D">
      <w:r>
        <w:separator/>
      </w:r>
    </w:p>
  </w:endnote>
  <w:endnote w:type="continuationSeparator" w:id="0">
    <w:p w:rsidR="009C1A2D" w:rsidRDefault="009C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A2D" w:rsidRDefault="009C1A2D">
      <w:r>
        <w:separator/>
      </w:r>
    </w:p>
  </w:footnote>
  <w:footnote w:type="continuationSeparator" w:id="0">
    <w:p w:rsidR="009C1A2D" w:rsidRDefault="009C1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3D0DC1"/>
    <w:multiLevelType w:val="singleLevel"/>
    <w:tmpl w:val="8D3D0DC1"/>
    <w:lvl w:ilvl="0">
      <w:start w:val="1"/>
      <w:numFmt w:val="lowerLetter"/>
      <w:lvlText w:val="%1."/>
      <w:lvlJc w:val="left"/>
      <w:pPr>
        <w:tabs>
          <w:tab w:val="left" w:pos="204"/>
        </w:tabs>
      </w:pPr>
    </w:lvl>
  </w:abstractNum>
  <w:abstractNum w:abstractNumId="1" w15:restartNumberingAfterBreak="0">
    <w:nsid w:val="A6213D2E"/>
    <w:multiLevelType w:val="singleLevel"/>
    <w:tmpl w:val="A6213D2E"/>
    <w:lvl w:ilvl="0">
      <w:start w:val="1"/>
      <w:numFmt w:val="upperRoman"/>
      <w:lvlText w:val="%1."/>
      <w:lvlJc w:val="left"/>
    </w:lvl>
  </w:abstractNum>
  <w:abstractNum w:abstractNumId="2" w15:restartNumberingAfterBreak="0">
    <w:nsid w:val="00BF40C5"/>
    <w:multiLevelType w:val="hybridMultilevel"/>
    <w:tmpl w:val="1C3438F0"/>
    <w:lvl w:ilvl="0" w:tplc="C3D0ACF8">
      <w:start w:val="1"/>
      <w:numFmt w:val="decimal"/>
      <w:lvlText w:val="%1、"/>
      <w:lvlJc w:val="left"/>
      <w:pPr>
        <w:tabs>
          <w:tab w:val="num" w:pos="-60"/>
        </w:tabs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picca">
    <w15:presenceInfo w15:providerId="Windows Live" w15:userId="5917256ffe190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24"/>
    <w:rsid w:val="00026BD7"/>
    <w:rsid w:val="000B18F3"/>
    <w:rsid w:val="000B4F61"/>
    <w:rsid w:val="000E0767"/>
    <w:rsid w:val="000E09E4"/>
    <w:rsid w:val="000F22D7"/>
    <w:rsid w:val="00115FC8"/>
    <w:rsid w:val="0011652B"/>
    <w:rsid w:val="001362B6"/>
    <w:rsid w:val="0015766E"/>
    <w:rsid w:val="00165415"/>
    <w:rsid w:val="00166BE3"/>
    <w:rsid w:val="001A7050"/>
    <w:rsid w:val="001A7D36"/>
    <w:rsid w:val="001C6A02"/>
    <w:rsid w:val="001C7594"/>
    <w:rsid w:val="001E5013"/>
    <w:rsid w:val="001F6BE6"/>
    <w:rsid w:val="00205F9D"/>
    <w:rsid w:val="00217010"/>
    <w:rsid w:val="002242FD"/>
    <w:rsid w:val="00247E31"/>
    <w:rsid w:val="002521F8"/>
    <w:rsid w:val="00287745"/>
    <w:rsid w:val="00287FE7"/>
    <w:rsid w:val="002D03CD"/>
    <w:rsid w:val="002E5F9D"/>
    <w:rsid w:val="002F02A7"/>
    <w:rsid w:val="003214A6"/>
    <w:rsid w:val="00335642"/>
    <w:rsid w:val="00337C58"/>
    <w:rsid w:val="00360BFA"/>
    <w:rsid w:val="00391F7F"/>
    <w:rsid w:val="00392F84"/>
    <w:rsid w:val="0039610A"/>
    <w:rsid w:val="003A59CE"/>
    <w:rsid w:val="003B3C3A"/>
    <w:rsid w:val="003C0C86"/>
    <w:rsid w:val="003D3F0B"/>
    <w:rsid w:val="003F45EE"/>
    <w:rsid w:val="003F68EE"/>
    <w:rsid w:val="00416D60"/>
    <w:rsid w:val="00423143"/>
    <w:rsid w:val="0043118F"/>
    <w:rsid w:val="00432AD9"/>
    <w:rsid w:val="0043345E"/>
    <w:rsid w:val="004359A8"/>
    <w:rsid w:val="0044002A"/>
    <w:rsid w:val="004420AC"/>
    <w:rsid w:val="004515D7"/>
    <w:rsid w:val="00451D72"/>
    <w:rsid w:val="004555CB"/>
    <w:rsid w:val="0046068A"/>
    <w:rsid w:val="00464A8B"/>
    <w:rsid w:val="0046546C"/>
    <w:rsid w:val="00466EA3"/>
    <w:rsid w:val="00467138"/>
    <w:rsid w:val="004820ED"/>
    <w:rsid w:val="00484F76"/>
    <w:rsid w:val="00486D73"/>
    <w:rsid w:val="004A3552"/>
    <w:rsid w:val="004B24EB"/>
    <w:rsid w:val="004D5645"/>
    <w:rsid w:val="004E1C5C"/>
    <w:rsid w:val="00512068"/>
    <w:rsid w:val="00512B80"/>
    <w:rsid w:val="00513AE2"/>
    <w:rsid w:val="00515B0A"/>
    <w:rsid w:val="005323D9"/>
    <w:rsid w:val="005470C6"/>
    <w:rsid w:val="00565C82"/>
    <w:rsid w:val="00566765"/>
    <w:rsid w:val="00571BEE"/>
    <w:rsid w:val="00580793"/>
    <w:rsid w:val="005A5EB1"/>
    <w:rsid w:val="005B1222"/>
    <w:rsid w:val="005B1A7F"/>
    <w:rsid w:val="005B673F"/>
    <w:rsid w:val="005B6919"/>
    <w:rsid w:val="005C33BA"/>
    <w:rsid w:val="005D002B"/>
    <w:rsid w:val="005D0BE0"/>
    <w:rsid w:val="00626893"/>
    <w:rsid w:val="00636170"/>
    <w:rsid w:val="0064413F"/>
    <w:rsid w:val="00655FF3"/>
    <w:rsid w:val="006560BD"/>
    <w:rsid w:val="006646E9"/>
    <w:rsid w:val="00683734"/>
    <w:rsid w:val="00691E3A"/>
    <w:rsid w:val="006A68E8"/>
    <w:rsid w:val="006C75B2"/>
    <w:rsid w:val="006E7948"/>
    <w:rsid w:val="006F26BF"/>
    <w:rsid w:val="00714892"/>
    <w:rsid w:val="00734F2B"/>
    <w:rsid w:val="00740C71"/>
    <w:rsid w:val="00743441"/>
    <w:rsid w:val="00752677"/>
    <w:rsid w:val="00761AA6"/>
    <w:rsid w:val="00762155"/>
    <w:rsid w:val="00764BFC"/>
    <w:rsid w:val="007727A5"/>
    <w:rsid w:val="00775207"/>
    <w:rsid w:val="0078501B"/>
    <w:rsid w:val="007A3190"/>
    <w:rsid w:val="007A34C2"/>
    <w:rsid w:val="007C74AA"/>
    <w:rsid w:val="007D046A"/>
    <w:rsid w:val="007F0555"/>
    <w:rsid w:val="00803822"/>
    <w:rsid w:val="008133B9"/>
    <w:rsid w:val="00816CE3"/>
    <w:rsid w:val="00822F03"/>
    <w:rsid w:val="008346C2"/>
    <w:rsid w:val="00837C13"/>
    <w:rsid w:val="00842921"/>
    <w:rsid w:val="0084622A"/>
    <w:rsid w:val="00847EA9"/>
    <w:rsid w:val="008563F9"/>
    <w:rsid w:val="00862F56"/>
    <w:rsid w:val="00863143"/>
    <w:rsid w:val="00897AB3"/>
    <w:rsid w:val="008D21AC"/>
    <w:rsid w:val="008E5CB1"/>
    <w:rsid w:val="008E5F35"/>
    <w:rsid w:val="008E770F"/>
    <w:rsid w:val="00954403"/>
    <w:rsid w:val="0097278C"/>
    <w:rsid w:val="0098782C"/>
    <w:rsid w:val="009A0E05"/>
    <w:rsid w:val="009C1A2D"/>
    <w:rsid w:val="009E5401"/>
    <w:rsid w:val="009E7D9A"/>
    <w:rsid w:val="009F10C0"/>
    <w:rsid w:val="009F3B3F"/>
    <w:rsid w:val="00A061B9"/>
    <w:rsid w:val="00A21556"/>
    <w:rsid w:val="00A47C54"/>
    <w:rsid w:val="00A6098E"/>
    <w:rsid w:val="00A7256A"/>
    <w:rsid w:val="00A97B69"/>
    <w:rsid w:val="00AA1257"/>
    <w:rsid w:val="00AA675D"/>
    <w:rsid w:val="00AB1E10"/>
    <w:rsid w:val="00AB6A3E"/>
    <w:rsid w:val="00AD086C"/>
    <w:rsid w:val="00AD192D"/>
    <w:rsid w:val="00B15C4B"/>
    <w:rsid w:val="00B50B7E"/>
    <w:rsid w:val="00B7117E"/>
    <w:rsid w:val="00B742BF"/>
    <w:rsid w:val="00BA1731"/>
    <w:rsid w:val="00BB203F"/>
    <w:rsid w:val="00BB770C"/>
    <w:rsid w:val="00BC0868"/>
    <w:rsid w:val="00BC230F"/>
    <w:rsid w:val="00BD3623"/>
    <w:rsid w:val="00BD5B18"/>
    <w:rsid w:val="00BE35B8"/>
    <w:rsid w:val="00BE772A"/>
    <w:rsid w:val="00BF0569"/>
    <w:rsid w:val="00BF597E"/>
    <w:rsid w:val="00C0060A"/>
    <w:rsid w:val="00C040B3"/>
    <w:rsid w:val="00C10C43"/>
    <w:rsid w:val="00C136E1"/>
    <w:rsid w:val="00C24124"/>
    <w:rsid w:val="00C52E0C"/>
    <w:rsid w:val="00C53FE0"/>
    <w:rsid w:val="00C75C89"/>
    <w:rsid w:val="00C82A5B"/>
    <w:rsid w:val="00C84A62"/>
    <w:rsid w:val="00C90CAC"/>
    <w:rsid w:val="00CA07C3"/>
    <w:rsid w:val="00CA6BC9"/>
    <w:rsid w:val="00CC24A1"/>
    <w:rsid w:val="00CC3F48"/>
    <w:rsid w:val="00CE316C"/>
    <w:rsid w:val="00CF16D0"/>
    <w:rsid w:val="00D04C30"/>
    <w:rsid w:val="00D109E5"/>
    <w:rsid w:val="00D155A6"/>
    <w:rsid w:val="00D209D1"/>
    <w:rsid w:val="00D67E6E"/>
    <w:rsid w:val="00D70DB9"/>
    <w:rsid w:val="00D76709"/>
    <w:rsid w:val="00D76F49"/>
    <w:rsid w:val="00DA0490"/>
    <w:rsid w:val="00DE7D30"/>
    <w:rsid w:val="00E20574"/>
    <w:rsid w:val="00E6384B"/>
    <w:rsid w:val="00E757CC"/>
    <w:rsid w:val="00E75D6B"/>
    <w:rsid w:val="00E93935"/>
    <w:rsid w:val="00E9721F"/>
    <w:rsid w:val="00ED3EEF"/>
    <w:rsid w:val="00F00D99"/>
    <w:rsid w:val="00F02F31"/>
    <w:rsid w:val="00F0653D"/>
    <w:rsid w:val="00F3232A"/>
    <w:rsid w:val="00F3769A"/>
    <w:rsid w:val="00F56CC2"/>
    <w:rsid w:val="00F87572"/>
    <w:rsid w:val="00F95E03"/>
    <w:rsid w:val="00FC2A3C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6C60F5"/>
  <w15:chartTrackingRefBased/>
  <w15:docId w15:val="{9EE14DAE-FEED-4148-B606-EA6BF22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136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rsid w:val="00CA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A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unhideWhenUsed/>
    <w:qFormat/>
    <w:rsid w:val="006F26BF"/>
    <w:rPr>
      <w:rFonts w:ascii="等线 Light" w:eastAsia="黑体" w:hAnsi="等线 Light"/>
      <w:sz w:val="20"/>
      <w:szCs w:val="20"/>
    </w:rPr>
  </w:style>
  <w:style w:type="character" w:customStyle="1" w:styleId="s30d1db0d41">
    <w:name w:val="s30d1db0d41"/>
    <w:basedOn w:val="a0"/>
    <w:rsid w:val="002D03CD"/>
    <w:rPr>
      <w:strike w:val="0"/>
      <w:dstrike w:val="0"/>
      <w:color w:val="3C763D"/>
      <w:u w:val="none"/>
      <w:effect w:val="none"/>
    </w:rPr>
  </w:style>
  <w:style w:type="character" w:customStyle="1" w:styleId="s30d1db0d0">
    <w:name w:val="s30d1db0d0"/>
    <w:basedOn w:val="a0"/>
    <w:rsid w:val="002D03CD"/>
  </w:style>
  <w:style w:type="character" w:customStyle="1" w:styleId="s30d1db0d51">
    <w:name w:val="s30d1db0d51"/>
    <w:basedOn w:val="a0"/>
    <w:rsid w:val="002D03CD"/>
    <w:rPr>
      <w:strike w:val="0"/>
      <w:dstrike w:val="0"/>
      <w:color w:val="A020F0"/>
      <w:u w:val="none"/>
      <w:effect w:val="none"/>
    </w:rPr>
  </w:style>
  <w:style w:type="character" w:customStyle="1" w:styleId="s30d1db0d61">
    <w:name w:val="s30d1db0d61"/>
    <w:basedOn w:val="a0"/>
    <w:rsid w:val="002D03CD"/>
    <w:rPr>
      <w:strike w:val="0"/>
      <w:dstrike w:val="0"/>
      <w:color w:val="0000FF"/>
      <w:u w:val="none"/>
      <w:effect w:val="none"/>
    </w:rPr>
  </w:style>
  <w:style w:type="character" w:styleId="a7">
    <w:name w:val="Placeholder Text"/>
    <w:basedOn w:val="a0"/>
    <w:uiPriority w:val="99"/>
    <w:semiHidden/>
    <w:rsid w:val="008E770F"/>
    <w:rPr>
      <w:color w:val="808080"/>
    </w:rPr>
  </w:style>
  <w:style w:type="paragraph" w:styleId="a8">
    <w:name w:val="Balloon Text"/>
    <w:basedOn w:val="a"/>
    <w:link w:val="a9"/>
    <w:rsid w:val="007C74AA"/>
    <w:rPr>
      <w:sz w:val="18"/>
      <w:szCs w:val="18"/>
    </w:rPr>
  </w:style>
  <w:style w:type="character" w:customStyle="1" w:styleId="a9">
    <w:name w:val="批注框文本 字符"/>
    <w:basedOn w:val="a0"/>
    <w:link w:val="a8"/>
    <w:rsid w:val="007C74AA"/>
    <w:rPr>
      <w:kern w:val="2"/>
      <w:sz w:val="18"/>
      <w:szCs w:val="18"/>
    </w:rPr>
  </w:style>
  <w:style w:type="character" w:customStyle="1" w:styleId="s051d27e30">
    <w:name w:val="s051d27e30"/>
    <w:basedOn w:val="a0"/>
    <w:rsid w:val="008D21AC"/>
  </w:style>
  <w:style w:type="character" w:customStyle="1" w:styleId="s051d27e341">
    <w:name w:val="s051d27e341"/>
    <w:basedOn w:val="a0"/>
    <w:rsid w:val="008D21AC"/>
    <w:rPr>
      <w:strike w:val="0"/>
      <w:dstrike w:val="0"/>
      <w:color w:val="A020F0"/>
      <w:u w:val="none"/>
      <w:effect w:val="none"/>
    </w:rPr>
  </w:style>
  <w:style w:type="character" w:customStyle="1" w:styleId="s051d27e351">
    <w:name w:val="s051d27e351"/>
    <w:basedOn w:val="a0"/>
    <w:rsid w:val="008D21AC"/>
    <w:rPr>
      <w:strike w:val="0"/>
      <w:dstrike w:val="0"/>
      <w:color w:val="0000FF"/>
      <w:u w:val="none"/>
      <w:effect w:val="none"/>
    </w:rPr>
  </w:style>
  <w:style w:type="character" w:customStyle="1" w:styleId="sf97b60a70">
    <w:name w:val="sf97b60a70"/>
    <w:basedOn w:val="a0"/>
    <w:rsid w:val="007F0555"/>
  </w:style>
  <w:style w:type="character" w:customStyle="1" w:styleId="sf97b60a741">
    <w:name w:val="sf97b60a741"/>
    <w:basedOn w:val="a0"/>
    <w:rsid w:val="007F0555"/>
    <w:rPr>
      <w:strike w:val="0"/>
      <w:dstrike w:val="0"/>
      <w:color w:val="3C763D"/>
      <w:u w:val="none"/>
      <w:effect w:val="none"/>
    </w:rPr>
  </w:style>
  <w:style w:type="character" w:customStyle="1" w:styleId="sf97b60a751">
    <w:name w:val="sf97b60a751"/>
    <w:basedOn w:val="a0"/>
    <w:rsid w:val="007F0555"/>
    <w:rPr>
      <w:strike w:val="0"/>
      <w:dstrike w:val="0"/>
      <w:color w:val="A020F0"/>
      <w:u w:val="none"/>
      <w:effect w:val="none"/>
    </w:rPr>
  </w:style>
  <w:style w:type="character" w:customStyle="1" w:styleId="sf97b60a761">
    <w:name w:val="sf97b60a761"/>
    <w:basedOn w:val="a0"/>
    <w:rsid w:val="007F0555"/>
    <w:rPr>
      <w:strike w:val="0"/>
      <w:dstrike w:val="0"/>
      <w:color w:val="0000FF"/>
      <w:u w:val="none"/>
      <w:effect w:val="none"/>
    </w:rPr>
  </w:style>
  <w:style w:type="character" w:customStyle="1" w:styleId="saa81edfd41">
    <w:name w:val="saa81edfd41"/>
    <w:basedOn w:val="a0"/>
    <w:rsid w:val="00C136E1"/>
    <w:rPr>
      <w:strike w:val="0"/>
      <w:dstrike w:val="0"/>
      <w:color w:val="0000FF"/>
      <w:u w:val="none"/>
      <w:effect w:val="none"/>
    </w:rPr>
  </w:style>
  <w:style w:type="character" w:customStyle="1" w:styleId="saa81edfd0">
    <w:name w:val="saa81edfd0"/>
    <w:basedOn w:val="a0"/>
    <w:rsid w:val="00C136E1"/>
  </w:style>
  <w:style w:type="character" w:customStyle="1" w:styleId="saa81edfd51">
    <w:name w:val="saa81edfd51"/>
    <w:basedOn w:val="a0"/>
    <w:rsid w:val="00C136E1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6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3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18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1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79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3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9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3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8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1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0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8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1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5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58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8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3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1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0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9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98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8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0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7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0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6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7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1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2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8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2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3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81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8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4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8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0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9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43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4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3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0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9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9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5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6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0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7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0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8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8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3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92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6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1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14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39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2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4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9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7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7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1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8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9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3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6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3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0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7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2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0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6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0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8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9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91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6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6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7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6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5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4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0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9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2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8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1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2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0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8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87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7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50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3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0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9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microsoft.com/office/2011/relationships/people" Target="peop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711</Words>
  <Characters>4054</Characters>
  <Application>Microsoft Office Word</Application>
  <DocSecurity>0</DocSecurity>
  <Lines>33</Lines>
  <Paragraphs>9</Paragraphs>
  <ScaleCrop>false</ScaleCrop>
  <Company>cqu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gong</dc:creator>
  <cp:keywords/>
  <dc:description/>
  <cp:lastModifiedBy>Maxpicca</cp:lastModifiedBy>
  <cp:revision>114</cp:revision>
  <cp:lastPrinted>2005-01-25T02:11:00Z</cp:lastPrinted>
  <dcterms:created xsi:type="dcterms:W3CDTF">2021-04-16T16:44:00Z</dcterms:created>
  <dcterms:modified xsi:type="dcterms:W3CDTF">2021-04-16T19:06:00Z</dcterms:modified>
</cp:coreProperties>
</file>